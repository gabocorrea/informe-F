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82" w:rsidRDefault="00EE2482" w:rsidP="00EE2482">
      <w:pPr>
        <w:pStyle w:val="Sinespaciado"/>
        <w:rPr>
          <w:sz w:val="24"/>
        </w:rPr>
      </w:pPr>
      <w:r>
        <w:rPr>
          <w:noProof/>
        </w:rPr>
        <w:drawing>
          <wp:anchor distT="0" distB="0" distL="114300" distR="114300" simplePos="0" relativeHeight="251659264" behindDoc="0" locked="0" layoutInCell="1" allowOverlap="1" wp14:anchorId="3416A350" wp14:editId="638412FF">
            <wp:simplePos x="0" y="0"/>
            <wp:positionH relativeFrom="margin">
              <wp:align>left</wp:align>
            </wp:positionH>
            <wp:positionV relativeFrom="margin">
              <wp:align>top</wp:align>
            </wp:positionV>
            <wp:extent cx="793115" cy="1718310"/>
            <wp:effectExtent l="0" t="0" r="6985" b="0"/>
            <wp:wrapSquare wrapText="bothSides"/>
            <wp:docPr id="2" name="Imagen 2" descr="Descripción: C:\Users\ff\Dropbox\Universidad\MEMORIA\Documentos\descargar en format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C:\Users\ff\Dropbox\Universidad\MEMORIA\Documentos\descargar en formato 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115" cy="1718310"/>
                    </a:xfrm>
                    <a:prstGeom prst="rect">
                      <a:avLst/>
                    </a:prstGeom>
                    <a:noFill/>
                  </pic:spPr>
                </pic:pic>
              </a:graphicData>
            </a:graphic>
            <wp14:sizeRelH relativeFrom="page">
              <wp14:pctWidth>0</wp14:pctWidth>
            </wp14:sizeRelH>
            <wp14:sizeRelV relativeFrom="page">
              <wp14:pctHeight>0</wp14:pctHeight>
            </wp14:sizeRelV>
          </wp:anchor>
        </w:drawing>
      </w: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r>
        <w:rPr>
          <w:sz w:val="24"/>
        </w:rPr>
        <w:t>UNIVERSIDAD DE CHILE</w:t>
      </w:r>
    </w:p>
    <w:p w:rsidR="00EE2482" w:rsidRDefault="00EE2482" w:rsidP="00EE2482">
      <w:pPr>
        <w:pStyle w:val="Sinespaciado"/>
        <w:rPr>
          <w:sz w:val="24"/>
        </w:rPr>
      </w:pPr>
      <w:r>
        <w:rPr>
          <w:sz w:val="24"/>
        </w:rPr>
        <w:t>FACULTAD DE CIENCIAS FÍSICAS Y MATEMÁTICAS</w:t>
      </w:r>
    </w:p>
    <w:p w:rsidR="00EE2482" w:rsidRDefault="00EE2482" w:rsidP="00EE2482">
      <w:pPr>
        <w:pStyle w:val="Sinespaciado"/>
        <w:rPr>
          <w:sz w:val="24"/>
        </w:rPr>
      </w:pPr>
      <w:r>
        <w:rPr>
          <w:sz w:val="24"/>
        </w:rPr>
        <w:t>DEPARTAMENTO DE CIENCIAS DE LA COMPUTACIÓN</w:t>
      </w: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jc w:val="center"/>
        <w:rPr>
          <w:sz w:val="24"/>
        </w:rPr>
      </w:pPr>
      <w:r w:rsidRPr="00787DE8">
        <w:rPr>
          <w:b/>
          <w:sz w:val="28"/>
        </w:rPr>
        <w:t>TEXT MINING APLICADO A DOCUMENTACIÓN DE API PARA LA DETECCIÓN DE DIRECTIVAS</w:t>
      </w:r>
    </w:p>
    <w:p w:rsidR="00EE2482" w:rsidRDefault="00EE2482" w:rsidP="00EE2482">
      <w:pPr>
        <w:jc w:val="center"/>
        <w:rPr>
          <w:sz w:val="24"/>
        </w:rPr>
      </w:pPr>
      <w:r>
        <w:rPr>
          <w:sz w:val="24"/>
        </w:rPr>
        <w:t>MEMORIA PARA OPTAR AL TÍTULO DE INGENIERO CIVIL EN COMPUTACIÓN</w:t>
      </w:r>
    </w:p>
    <w:p w:rsidR="00EE2482" w:rsidRDefault="00EE2482" w:rsidP="00EE2482">
      <w:pPr>
        <w:jc w:val="center"/>
        <w:rPr>
          <w:sz w:val="24"/>
        </w:rPr>
      </w:pPr>
    </w:p>
    <w:p w:rsidR="00EE2482" w:rsidRDefault="00EE2482" w:rsidP="00EE2482">
      <w:pPr>
        <w:jc w:val="center"/>
        <w:rPr>
          <w:sz w:val="24"/>
        </w:rPr>
      </w:pPr>
    </w:p>
    <w:p w:rsidR="00EE2482" w:rsidRDefault="00EE2482" w:rsidP="00EE2482">
      <w:pPr>
        <w:jc w:val="center"/>
        <w:rPr>
          <w:sz w:val="24"/>
        </w:rPr>
      </w:pPr>
      <w:r>
        <w:rPr>
          <w:sz w:val="24"/>
        </w:rPr>
        <w:t>GABRIEL CORREA GAETE</w:t>
      </w:r>
    </w:p>
    <w:p w:rsidR="00EE2482" w:rsidRDefault="00EE2482" w:rsidP="00EE2482">
      <w:pPr>
        <w:jc w:val="center"/>
        <w:rPr>
          <w:sz w:val="24"/>
        </w:rPr>
      </w:pPr>
    </w:p>
    <w:p w:rsidR="00EE2482" w:rsidRDefault="00EE2482" w:rsidP="00EE2482">
      <w:pPr>
        <w:pStyle w:val="Sinespaciado"/>
        <w:jc w:val="center"/>
        <w:rPr>
          <w:sz w:val="24"/>
        </w:rPr>
      </w:pPr>
      <w:r>
        <w:rPr>
          <w:sz w:val="24"/>
        </w:rPr>
        <w:t>PROFESOR GUÍA:</w:t>
      </w:r>
    </w:p>
    <w:p w:rsidR="00EE2482" w:rsidRDefault="00EE2482" w:rsidP="00EE2482">
      <w:pPr>
        <w:pStyle w:val="Sinespaciado"/>
        <w:jc w:val="center"/>
        <w:rPr>
          <w:sz w:val="24"/>
        </w:rPr>
      </w:pPr>
      <w:r>
        <w:rPr>
          <w:sz w:val="24"/>
        </w:rPr>
        <w:t>ROMAIN ROBBES</w:t>
      </w:r>
    </w:p>
    <w:p w:rsidR="00EE2482" w:rsidRDefault="00EE2482" w:rsidP="00EE2482">
      <w:pPr>
        <w:jc w:val="center"/>
        <w:rPr>
          <w:sz w:val="24"/>
          <w:u w:val="single"/>
        </w:rPr>
      </w:pPr>
    </w:p>
    <w:p w:rsidR="00EE2482" w:rsidRDefault="00EE2482" w:rsidP="00EE2482">
      <w:pPr>
        <w:pStyle w:val="Sinespaciado"/>
        <w:jc w:val="center"/>
        <w:rPr>
          <w:sz w:val="24"/>
        </w:rPr>
      </w:pPr>
      <w:r>
        <w:rPr>
          <w:sz w:val="24"/>
        </w:rPr>
        <w:t>MIEMBROS DE LA COMISIÓN:</w:t>
      </w:r>
    </w:p>
    <w:p w:rsidR="00EE2482" w:rsidRDefault="00EE2482" w:rsidP="00EE2482">
      <w:pPr>
        <w:pStyle w:val="Sinespaciado"/>
        <w:jc w:val="center"/>
        <w:rPr>
          <w:sz w:val="24"/>
        </w:rPr>
      </w:pPr>
      <w:r>
        <w:rPr>
          <w:sz w:val="24"/>
        </w:rPr>
        <w:t>JORGE PÉREZ R.</w:t>
      </w:r>
    </w:p>
    <w:p w:rsidR="00EE2482" w:rsidRDefault="00EE2482" w:rsidP="00EE2482">
      <w:pPr>
        <w:jc w:val="center"/>
        <w:rPr>
          <w:sz w:val="24"/>
        </w:rPr>
      </w:pPr>
      <w:r>
        <w:rPr>
          <w:sz w:val="24"/>
        </w:rPr>
        <w:t>BÁRBARA POBLETE L.</w:t>
      </w:r>
    </w:p>
    <w:p w:rsidR="00EE2482" w:rsidRDefault="00EE2482" w:rsidP="00EE2482">
      <w:pPr>
        <w:pStyle w:val="Sinespaciado"/>
        <w:jc w:val="center"/>
        <w:rPr>
          <w:sz w:val="24"/>
        </w:rPr>
      </w:pPr>
    </w:p>
    <w:p w:rsidR="00EE2482" w:rsidRDefault="00EE2482" w:rsidP="00EE2482">
      <w:pPr>
        <w:pStyle w:val="Sinespaciado"/>
        <w:jc w:val="center"/>
        <w:rPr>
          <w:sz w:val="24"/>
        </w:rPr>
      </w:pPr>
      <w:r>
        <w:rPr>
          <w:sz w:val="24"/>
        </w:rPr>
        <w:t>SANTIAGO DE CHILE</w:t>
      </w:r>
    </w:p>
    <w:p w:rsidR="00EE2482" w:rsidRDefault="00EE2482" w:rsidP="00EE2482">
      <w:pPr>
        <w:pStyle w:val="Sinespaciado"/>
        <w:jc w:val="center"/>
        <w:rPr>
          <w:sz w:val="24"/>
        </w:rPr>
      </w:pPr>
      <w:r>
        <w:rPr>
          <w:sz w:val="24"/>
        </w:rPr>
        <w:t>2015</w:t>
      </w:r>
    </w:p>
    <w:p w:rsidR="00EE2482" w:rsidRDefault="00EE2482" w:rsidP="00EE2482"/>
    <w:p w:rsidR="00EE2482" w:rsidRDefault="00EE2482" w:rsidP="00EE2482">
      <w:pPr>
        <w:spacing w:line="293" w:lineRule="auto"/>
        <w:sectPr w:rsidR="00EE2482" w:rsidSect="00B10007">
          <w:footerReference w:type="default" r:id="rId10"/>
          <w:pgSz w:w="12240" w:h="15840"/>
          <w:pgMar w:top="1440" w:right="1183" w:bottom="1440" w:left="1440" w:header="720" w:footer="720" w:gutter="0"/>
          <w:cols w:space="720"/>
        </w:sectPr>
      </w:pPr>
    </w:p>
    <w:bookmarkStart w:id="0" w:name="_Ref405455820" w:displacedByCustomXml="next"/>
    <w:sdt>
      <w:sdtPr>
        <w:rPr>
          <w:rFonts w:asciiTheme="majorHAnsi" w:eastAsiaTheme="majorEastAsia" w:hAnsiTheme="majorHAnsi" w:cstheme="majorBidi"/>
          <w:b/>
          <w:bCs/>
          <w:color w:val="365F91" w:themeColor="accent1" w:themeShade="BF"/>
          <w:sz w:val="28"/>
          <w:szCs w:val="28"/>
        </w:rPr>
        <w:id w:val="1169375657"/>
        <w:docPartObj>
          <w:docPartGallery w:val="Table of Contents"/>
          <w:docPartUnique/>
        </w:docPartObj>
      </w:sdtPr>
      <w:sdtEndPr>
        <w:rPr>
          <w:rFonts w:asciiTheme="minorHAnsi" w:eastAsiaTheme="minorEastAsia" w:hAnsiTheme="minorHAnsi" w:cstheme="minorBidi"/>
          <w:b w:val="0"/>
          <w:bCs w:val="0"/>
          <w:vanish/>
          <w:color w:val="auto"/>
          <w:sz w:val="22"/>
          <w:szCs w:val="22"/>
          <w:highlight w:val="yellow"/>
        </w:rPr>
      </w:sdtEndPr>
      <w:sdtContent>
        <w:p w:rsidR="00EE2482" w:rsidRPr="00C15632" w:rsidRDefault="00EE2482" w:rsidP="00EE2482">
          <w:r w:rsidRPr="008E76C6">
            <w:rPr>
              <w:rFonts w:asciiTheme="majorHAnsi" w:eastAsiaTheme="majorEastAsia" w:hAnsiTheme="majorHAnsi" w:cstheme="majorBidi"/>
              <w:color w:val="365F91" w:themeColor="accent1" w:themeShade="BF"/>
              <w:sz w:val="28"/>
              <w:szCs w:val="28"/>
            </w:rPr>
            <w:t>Índice</w:t>
          </w:r>
          <w:bookmarkEnd w:id="0"/>
        </w:p>
        <w:p w:rsidR="00EE2482" w:rsidRDefault="00EE2482" w:rsidP="00EE2482">
          <w:pPr>
            <w:pStyle w:val="TDC1"/>
            <w:tabs>
              <w:tab w:val="left" w:pos="440"/>
              <w:tab w:val="right" w:leader="dot" w:pos="9607"/>
            </w:tabs>
            <w:rPr>
              <w:noProof/>
            </w:rPr>
          </w:pPr>
          <w:r w:rsidRPr="00C15632">
            <w:fldChar w:fldCharType="begin"/>
          </w:r>
          <w:r w:rsidRPr="00C15632">
            <w:instrText xml:space="preserve"> TOC \o "1-3" \h \z \u </w:instrText>
          </w:r>
          <w:r w:rsidRPr="00C15632">
            <w:fldChar w:fldCharType="separate"/>
          </w:r>
          <w:hyperlink w:anchor="_Toc427070458" w:history="1">
            <w:r w:rsidRPr="00511592">
              <w:rPr>
                <w:rStyle w:val="Hipervnculo"/>
                <w:noProof/>
              </w:rPr>
              <w:t>1</w:t>
            </w:r>
            <w:r>
              <w:rPr>
                <w:noProof/>
              </w:rPr>
              <w:tab/>
            </w:r>
            <w:r w:rsidRPr="00511592">
              <w:rPr>
                <w:rStyle w:val="Hipervnculo"/>
                <w:noProof/>
              </w:rPr>
              <w:t>Introducción</w:t>
            </w:r>
            <w:r>
              <w:rPr>
                <w:noProof/>
                <w:webHidden/>
              </w:rPr>
              <w:tab/>
            </w:r>
            <w:r>
              <w:rPr>
                <w:noProof/>
                <w:webHidden/>
              </w:rPr>
              <w:fldChar w:fldCharType="begin"/>
            </w:r>
            <w:r>
              <w:rPr>
                <w:noProof/>
                <w:webHidden/>
              </w:rPr>
              <w:instrText xml:space="preserve"> PAGEREF _Toc427070458 \h </w:instrText>
            </w:r>
            <w:r>
              <w:rPr>
                <w:noProof/>
                <w:webHidden/>
              </w:rPr>
            </w:r>
            <w:r>
              <w:rPr>
                <w:noProof/>
                <w:webHidden/>
              </w:rPr>
              <w:fldChar w:fldCharType="separate"/>
            </w:r>
            <w:r w:rsidR="00AF41C2">
              <w:rPr>
                <w:noProof/>
                <w:webHidden/>
              </w:rPr>
              <w:t>1</w:t>
            </w:r>
            <w:r>
              <w:rPr>
                <w:noProof/>
                <w:webHidden/>
              </w:rPr>
              <w:fldChar w:fldCharType="end"/>
            </w:r>
          </w:hyperlink>
        </w:p>
        <w:p w:rsidR="00EE2482" w:rsidRDefault="00CD7DC2" w:rsidP="00EE2482">
          <w:pPr>
            <w:pStyle w:val="TDC2"/>
            <w:tabs>
              <w:tab w:val="left" w:pos="880"/>
              <w:tab w:val="right" w:leader="dot" w:pos="9607"/>
            </w:tabs>
            <w:rPr>
              <w:noProof/>
            </w:rPr>
          </w:pPr>
          <w:hyperlink w:anchor="_Toc427070459" w:history="1">
            <w:r w:rsidR="00EE2482" w:rsidRPr="00511592">
              <w:rPr>
                <w:rStyle w:val="Hipervnculo"/>
                <w:noProof/>
              </w:rPr>
              <w:t>1.1</w:t>
            </w:r>
            <w:r w:rsidR="00EE2482">
              <w:rPr>
                <w:noProof/>
              </w:rPr>
              <w:tab/>
            </w:r>
            <w:r w:rsidR="00EE2482" w:rsidRPr="00511592">
              <w:rPr>
                <w:rStyle w:val="Hipervnculo"/>
                <w:noProof/>
              </w:rPr>
              <w:t>Documentación de API</w:t>
            </w:r>
            <w:r w:rsidR="00EE2482">
              <w:rPr>
                <w:noProof/>
                <w:webHidden/>
              </w:rPr>
              <w:tab/>
            </w:r>
            <w:r w:rsidR="00EE2482">
              <w:rPr>
                <w:noProof/>
                <w:webHidden/>
              </w:rPr>
              <w:fldChar w:fldCharType="begin"/>
            </w:r>
            <w:r w:rsidR="00EE2482">
              <w:rPr>
                <w:noProof/>
                <w:webHidden/>
              </w:rPr>
              <w:instrText xml:space="preserve"> PAGEREF _Toc427070459 \h </w:instrText>
            </w:r>
            <w:r w:rsidR="00EE2482">
              <w:rPr>
                <w:noProof/>
                <w:webHidden/>
              </w:rPr>
            </w:r>
            <w:r w:rsidR="00EE2482">
              <w:rPr>
                <w:noProof/>
                <w:webHidden/>
              </w:rPr>
              <w:fldChar w:fldCharType="separate"/>
            </w:r>
            <w:r w:rsidR="00AF41C2">
              <w:rPr>
                <w:noProof/>
                <w:webHidden/>
              </w:rPr>
              <w:t>1</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60" w:history="1">
            <w:r w:rsidR="00EE2482" w:rsidRPr="00511592">
              <w:rPr>
                <w:rStyle w:val="Hipervnculo"/>
                <w:noProof/>
              </w:rPr>
              <w:t>1.2</w:t>
            </w:r>
            <w:r w:rsidR="00EE2482">
              <w:rPr>
                <w:noProof/>
              </w:rPr>
              <w:tab/>
            </w:r>
            <w:r w:rsidR="00EE2482" w:rsidRPr="00511592">
              <w:rPr>
                <w:rStyle w:val="Hipervnculo"/>
                <w:noProof/>
              </w:rPr>
              <w:t>Problema y Motivación</w:t>
            </w:r>
            <w:r w:rsidR="00EE2482">
              <w:rPr>
                <w:noProof/>
                <w:webHidden/>
              </w:rPr>
              <w:tab/>
            </w:r>
            <w:r w:rsidR="00EE2482">
              <w:rPr>
                <w:noProof/>
                <w:webHidden/>
              </w:rPr>
              <w:fldChar w:fldCharType="begin"/>
            </w:r>
            <w:r w:rsidR="00EE2482">
              <w:rPr>
                <w:noProof/>
                <w:webHidden/>
              </w:rPr>
              <w:instrText xml:space="preserve"> PAGEREF _Toc427070460 \h </w:instrText>
            </w:r>
            <w:r w:rsidR="00EE2482">
              <w:rPr>
                <w:noProof/>
                <w:webHidden/>
              </w:rPr>
            </w:r>
            <w:r w:rsidR="00EE2482">
              <w:rPr>
                <w:noProof/>
                <w:webHidden/>
              </w:rPr>
              <w:fldChar w:fldCharType="separate"/>
            </w:r>
            <w:r w:rsidR="00AF41C2">
              <w:rPr>
                <w:noProof/>
                <w:webHidden/>
              </w:rPr>
              <w:t>1</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61" w:history="1">
            <w:r w:rsidR="00EE2482" w:rsidRPr="00511592">
              <w:rPr>
                <w:rStyle w:val="Hipervnculo"/>
                <w:noProof/>
              </w:rPr>
              <w:t>1.3</w:t>
            </w:r>
            <w:r w:rsidR="00EE2482">
              <w:rPr>
                <w:noProof/>
              </w:rPr>
              <w:tab/>
            </w:r>
            <w:r w:rsidR="00EE2482" w:rsidRPr="00511592">
              <w:rPr>
                <w:rStyle w:val="Hipervnculo"/>
                <w:noProof/>
              </w:rPr>
              <w:t>Una Solución</w:t>
            </w:r>
            <w:r w:rsidR="00EE2482">
              <w:rPr>
                <w:noProof/>
                <w:webHidden/>
              </w:rPr>
              <w:tab/>
            </w:r>
            <w:r w:rsidR="00EE2482">
              <w:rPr>
                <w:noProof/>
                <w:webHidden/>
              </w:rPr>
              <w:fldChar w:fldCharType="begin"/>
            </w:r>
            <w:r w:rsidR="00EE2482">
              <w:rPr>
                <w:noProof/>
                <w:webHidden/>
              </w:rPr>
              <w:instrText xml:space="preserve"> PAGEREF _Toc427070461 \h </w:instrText>
            </w:r>
            <w:r w:rsidR="00EE2482">
              <w:rPr>
                <w:noProof/>
                <w:webHidden/>
              </w:rPr>
            </w:r>
            <w:r w:rsidR="00EE2482">
              <w:rPr>
                <w:noProof/>
                <w:webHidden/>
              </w:rPr>
              <w:fldChar w:fldCharType="separate"/>
            </w:r>
            <w:r w:rsidR="00AF41C2">
              <w:rPr>
                <w:noProof/>
                <w:webHidden/>
              </w:rPr>
              <w:t>1</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62" w:history="1">
            <w:r w:rsidR="00EE2482" w:rsidRPr="00511592">
              <w:rPr>
                <w:rStyle w:val="Hipervnculo"/>
                <w:noProof/>
              </w:rPr>
              <w:t>1.4</w:t>
            </w:r>
            <w:r w:rsidR="00EE2482">
              <w:rPr>
                <w:noProof/>
              </w:rPr>
              <w:tab/>
            </w:r>
            <w:r w:rsidR="00EE2482" w:rsidRPr="00511592">
              <w:rPr>
                <w:rStyle w:val="Hipervnculo"/>
                <w:noProof/>
              </w:rPr>
              <w:t>Objetivos</w:t>
            </w:r>
            <w:r w:rsidR="00EE2482">
              <w:rPr>
                <w:noProof/>
                <w:webHidden/>
              </w:rPr>
              <w:tab/>
            </w:r>
            <w:r w:rsidR="00EE2482">
              <w:rPr>
                <w:noProof/>
                <w:webHidden/>
              </w:rPr>
              <w:fldChar w:fldCharType="begin"/>
            </w:r>
            <w:r w:rsidR="00EE2482">
              <w:rPr>
                <w:noProof/>
                <w:webHidden/>
              </w:rPr>
              <w:instrText xml:space="preserve"> PAGEREF _Toc427070462 \h </w:instrText>
            </w:r>
            <w:r w:rsidR="00EE2482">
              <w:rPr>
                <w:noProof/>
                <w:webHidden/>
              </w:rPr>
            </w:r>
            <w:r w:rsidR="00EE2482">
              <w:rPr>
                <w:noProof/>
                <w:webHidden/>
              </w:rPr>
              <w:fldChar w:fldCharType="separate"/>
            </w:r>
            <w:r w:rsidR="00AF41C2">
              <w:rPr>
                <w:noProof/>
                <w:webHidden/>
              </w:rPr>
              <w:t>1</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63" w:history="1">
            <w:r w:rsidR="00EE2482" w:rsidRPr="00511592">
              <w:rPr>
                <w:rStyle w:val="Hipervnculo"/>
                <w:noProof/>
              </w:rPr>
              <w:t>1.4.1</w:t>
            </w:r>
            <w:r w:rsidR="00EE2482">
              <w:rPr>
                <w:noProof/>
              </w:rPr>
              <w:tab/>
            </w:r>
            <w:r w:rsidR="00EE2482" w:rsidRPr="00511592">
              <w:rPr>
                <w:rStyle w:val="Hipervnculo"/>
                <w:noProof/>
              </w:rPr>
              <w:t>Objetivos Generales</w:t>
            </w:r>
            <w:r w:rsidR="00EE2482">
              <w:rPr>
                <w:noProof/>
                <w:webHidden/>
              </w:rPr>
              <w:tab/>
            </w:r>
            <w:r w:rsidR="00EE2482">
              <w:rPr>
                <w:noProof/>
                <w:webHidden/>
              </w:rPr>
              <w:fldChar w:fldCharType="begin"/>
            </w:r>
            <w:r w:rsidR="00EE2482">
              <w:rPr>
                <w:noProof/>
                <w:webHidden/>
              </w:rPr>
              <w:instrText xml:space="preserve"> PAGEREF _Toc427070463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64" w:history="1">
            <w:r w:rsidR="00EE2482" w:rsidRPr="00511592">
              <w:rPr>
                <w:rStyle w:val="Hipervnculo"/>
                <w:noProof/>
              </w:rPr>
              <w:t>1.4.2</w:t>
            </w:r>
            <w:r w:rsidR="00EE2482">
              <w:rPr>
                <w:noProof/>
              </w:rPr>
              <w:tab/>
            </w:r>
            <w:r w:rsidR="00EE2482" w:rsidRPr="00511592">
              <w:rPr>
                <w:rStyle w:val="Hipervnculo"/>
                <w:noProof/>
              </w:rPr>
              <w:t>Objetivos Específicos</w:t>
            </w:r>
            <w:r w:rsidR="00EE2482">
              <w:rPr>
                <w:noProof/>
                <w:webHidden/>
              </w:rPr>
              <w:tab/>
            </w:r>
            <w:r w:rsidR="00EE2482">
              <w:rPr>
                <w:noProof/>
                <w:webHidden/>
              </w:rPr>
              <w:fldChar w:fldCharType="begin"/>
            </w:r>
            <w:r w:rsidR="00EE2482">
              <w:rPr>
                <w:noProof/>
                <w:webHidden/>
              </w:rPr>
              <w:instrText xml:space="preserve"> PAGEREF _Toc427070464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65" w:history="1">
            <w:r w:rsidR="00EE2482" w:rsidRPr="00511592">
              <w:rPr>
                <w:rStyle w:val="Hipervnculo"/>
                <w:noProof/>
              </w:rPr>
              <w:t>1.4.3</w:t>
            </w:r>
            <w:r w:rsidR="00EE2482">
              <w:rPr>
                <w:noProof/>
              </w:rPr>
              <w:tab/>
            </w:r>
            <w:r w:rsidR="00EE2482" w:rsidRPr="00511592">
              <w:rPr>
                <w:rStyle w:val="Hipervnculo"/>
                <w:noProof/>
              </w:rPr>
              <w:t>Metodología</w:t>
            </w:r>
            <w:r w:rsidR="00EE2482">
              <w:rPr>
                <w:noProof/>
                <w:webHidden/>
              </w:rPr>
              <w:tab/>
            </w:r>
            <w:r w:rsidR="00EE2482">
              <w:rPr>
                <w:noProof/>
                <w:webHidden/>
              </w:rPr>
              <w:fldChar w:fldCharType="begin"/>
            </w:r>
            <w:r w:rsidR="00EE2482">
              <w:rPr>
                <w:noProof/>
                <w:webHidden/>
              </w:rPr>
              <w:instrText xml:space="preserve"> PAGEREF _Toc427070465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66" w:history="1">
            <w:r w:rsidR="00EE2482" w:rsidRPr="00511592">
              <w:rPr>
                <w:rStyle w:val="Hipervnculo"/>
                <w:noProof/>
              </w:rPr>
              <w:t>2</w:t>
            </w:r>
            <w:r w:rsidR="00EE2482">
              <w:rPr>
                <w:noProof/>
              </w:rPr>
              <w:tab/>
            </w:r>
            <w:r w:rsidR="00EE2482" w:rsidRPr="00511592">
              <w:rPr>
                <w:rStyle w:val="Hipervnculo"/>
                <w:noProof/>
              </w:rPr>
              <w:t>Marco teórico y trabajos anteriores</w:t>
            </w:r>
            <w:r w:rsidR="00EE2482">
              <w:rPr>
                <w:noProof/>
                <w:webHidden/>
              </w:rPr>
              <w:tab/>
            </w:r>
            <w:r w:rsidR="00EE2482">
              <w:rPr>
                <w:noProof/>
                <w:webHidden/>
              </w:rPr>
              <w:fldChar w:fldCharType="begin"/>
            </w:r>
            <w:r w:rsidR="00EE2482">
              <w:rPr>
                <w:noProof/>
                <w:webHidden/>
              </w:rPr>
              <w:instrText xml:space="preserve"> PAGEREF _Toc427070466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67" w:history="1">
            <w:r w:rsidR="00EE2482" w:rsidRPr="00511592">
              <w:rPr>
                <w:rStyle w:val="Hipervnculo"/>
                <w:noProof/>
              </w:rPr>
              <w:t>2.1</w:t>
            </w:r>
            <w:r w:rsidR="00EE2482">
              <w:rPr>
                <w:noProof/>
              </w:rPr>
              <w:tab/>
            </w:r>
            <w:r w:rsidR="00EE2482" w:rsidRPr="00511592">
              <w:rPr>
                <w:rStyle w:val="Hipervnculo"/>
                <w:noProof/>
              </w:rPr>
              <w:t>Importancia de comentarios en API y código fuente</w:t>
            </w:r>
            <w:r w:rsidR="00EE2482">
              <w:rPr>
                <w:noProof/>
                <w:webHidden/>
              </w:rPr>
              <w:tab/>
            </w:r>
            <w:r w:rsidR="00EE2482">
              <w:rPr>
                <w:noProof/>
                <w:webHidden/>
              </w:rPr>
              <w:fldChar w:fldCharType="begin"/>
            </w:r>
            <w:r w:rsidR="00EE2482">
              <w:rPr>
                <w:noProof/>
                <w:webHidden/>
              </w:rPr>
              <w:instrText xml:space="preserve"> PAGEREF _Toc427070467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68" w:history="1">
            <w:r w:rsidR="00EE2482" w:rsidRPr="00511592">
              <w:rPr>
                <w:rStyle w:val="Hipervnculo"/>
                <w:noProof/>
              </w:rPr>
              <w:t>2.2</w:t>
            </w:r>
            <w:r w:rsidR="00EE2482">
              <w:rPr>
                <w:noProof/>
              </w:rPr>
              <w:tab/>
            </w:r>
            <w:r w:rsidR="00EE2482" w:rsidRPr="00511592">
              <w:rPr>
                <w:rStyle w:val="Hipervnculo"/>
                <w:noProof/>
              </w:rPr>
              <w:t>Destacación de directivas en API</w:t>
            </w:r>
            <w:r w:rsidR="00EE2482">
              <w:rPr>
                <w:noProof/>
                <w:webHidden/>
              </w:rPr>
              <w:tab/>
            </w:r>
            <w:r w:rsidR="00EE2482">
              <w:rPr>
                <w:noProof/>
                <w:webHidden/>
              </w:rPr>
              <w:fldChar w:fldCharType="begin"/>
            </w:r>
            <w:r w:rsidR="00EE2482">
              <w:rPr>
                <w:noProof/>
                <w:webHidden/>
              </w:rPr>
              <w:instrText xml:space="preserve"> PAGEREF _Toc427070468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69" w:history="1">
            <w:r w:rsidR="00EE2482" w:rsidRPr="00511592">
              <w:rPr>
                <w:rStyle w:val="Hipervnculo"/>
                <w:noProof/>
              </w:rPr>
              <w:t>2.2.1</w:t>
            </w:r>
            <w:r w:rsidR="00EE2482">
              <w:rPr>
                <w:noProof/>
              </w:rPr>
              <w:tab/>
            </w:r>
            <w:r w:rsidR="00EE2482" w:rsidRPr="00511592">
              <w:rPr>
                <w:rStyle w:val="Hipervnculo"/>
                <w:noProof/>
              </w:rPr>
              <w:t>Problema: Las directivas pueden pasar desapercibidas</w:t>
            </w:r>
            <w:r w:rsidR="00EE2482">
              <w:rPr>
                <w:noProof/>
                <w:webHidden/>
              </w:rPr>
              <w:tab/>
            </w:r>
            <w:r w:rsidR="00EE2482">
              <w:rPr>
                <w:noProof/>
                <w:webHidden/>
              </w:rPr>
              <w:fldChar w:fldCharType="begin"/>
            </w:r>
            <w:r w:rsidR="00EE2482">
              <w:rPr>
                <w:noProof/>
                <w:webHidden/>
              </w:rPr>
              <w:instrText xml:space="preserve"> PAGEREF _Toc427070469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70" w:history="1">
            <w:r w:rsidR="00EE2482" w:rsidRPr="00511592">
              <w:rPr>
                <w:rStyle w:val="Hipervnculo"/>
                <w:noProof/>
              </w:rPr>
              <w:t>2.2.2</w:t>
            </w:r>
            <w:r w:rsidR="00EE2482">
              <w:rPr>
                <w:noProof/>
              </w:rPr>
              <w:tab/>
            </w:r>
            <w:r w:rsidR="00EE2482" w:rsidRPr="00511592">
              <w:rPr>
                <w:rStyle w:val="Hipervnculo"/>
                <w:noProof/>
              </w:rPr>
              <w:t>Syntax highlighting en editores de texto</w:t>
            </w:r>
            <w:r w:rsidR="00EE2482">
              <w:rPr>
                <w:noProof/>
                <w:webHidden/>
              </w:rPr>
              <w:tab/>
            </w:r>
            <w:r w:rsidR="00EE2482">
              <w:rPr>
                <w:noProof/>
                <w:webHidden/>
              </w:rPr>
              <w:fldChar w:fldCharType="begin"/>
            </w:r>
            <w:r w:rsidR="00EE2482">
              <w:rPr>
                <w:noProof/>
                <w:webHidden/>
              </w:rPr>
              <w:instrText xml:space="preserve"> PAGEREF _Toc427070470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71" w:history="1">
            <w:r w:rsidR="00EE2482" w:rsidRPr="00511592">
              <w:rPr>
                <w:rStyle w:val="Hipervnculo"/>
                <w:noProof/>
              </w:rPr>
              <w:t>2.2.3</w:t>
            </w:r>
            <w:r w:rsidR="00EE2482">
              <w:rPr>
                <w:noProof/>
              </w:rPr>
              <w:tab/>
            </w:r>
            <w:r w:rsidR="00EE2482" w:rsidRPr="00511592">
              <w:rPr>
                <w:rStyle w:val="Hipervnculo"/>
                <w:noProof/>
              </w:rPr>
              <w:t>eMoose y tagSea</w:t>
            </w:r>
            <w:r w:rsidR="00EE2482">
              <w:rPr>
                <w:noProof/>
                <w:webHidden/>
              </w:rPr>
              <w:tab/>
            </w:r>
            <w:r w:rsidR="00EE2482">
              <w:rPr>
                <w:noProof/>
                <w:webHidden/>
              </w:rPr>
              <w:fldChar w:fldCharType="begin"/>
            </w:r>
            <w:r w:rsidR="00EE2482">
              <w:rPr>
                <w:noProof/>
                <w:webHidden/>
              </w:rPr>
              <w:instrText xml:space="preserve"> PAGEREF _Toc427070471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72" w:history="1">
            <w:r w:rsidR="00EE2482" w:rsidRPr="00511592">
              <w:rPr>
                <w:rStyle w:val="Hipervnculo"/>
                <w:noProof/>
              </w:rPr>
              <w:t>2.3</w:t>
            </w:r>
            <w:r w:rsidR="00EE2482">
              <w:rPr>
                <w:noProof/>
              </w:rPr>
              <w:tab/>
            </w:r>
            <w:r w:rsidR="00EE2482" w:rsidRPr="00511592">
              <w:rPr>
                <w:rStyle w:val="Hipervnculo"/>
                <w:noProof/>
              </w:rPr>
              <w:t>Trabajo de Monperrus et al.</w:t>
            </w:r>
            <w:r w:rsidR="00EE2482">
              <w:rPr>
                <w:noProof/>
                <w:webHidden/>
              </w:rPr>
              <w:tab/>
            </w:r>
            <w:r w:rsidR="00EE2482">
              <w:rPr>
                <w:noProof/>
                <w:webHidden/>
              </w:rPr>
              <w:fldChar w:fldCharType="begin"/>
            </w:r>
            <w:r w:rsidR="00EE2482">
              <w:rPr>
                <w:noProof/>
                <w:webHidden/>
              </w:rPr>
              <w:instrText xml:space="preserve"> PAGEREF _Toc427070472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73" w:history="1">
            <w:r w:rsidR="00EE2482" w:rsidRPr="00511592">
              <w:rPr>
                <w:rStyle w:val="Hipervnculo"/>
                <w:noProof/>
              </w:rPr>
              <w:t>2.3.1</w:t>
            </w:r>
            <w:r w:rsidR="00EE2482">
              <w:rPr>
                <w:noProof/>
              </w:rPr>
              <w:tab/>
            </w:r>
            <w:r w:rsidR="00EE2482" w:rsidRPr="00511592">
              <w:rPr>
                <w:rStyle w:val="Hipervnculo"/>
                <w:noProof/>
              </w:rPr>
              <w:t>Keywords para detectar directivas</w:t>
            </w:r>
            <w:r w:rsidR="00EE2482">
              <w:rPr>
                <w:noProof/>
                <w:webHidden/>
              </w:rPr>
              <w:tab/>
            </w:r>
            <w:r w:rsidR="00EE2482">
              <w:rPr>
                <w:noProof/>
                <w:webHidden/>
              </w:rPr>
              <w:fldChar w:fldCharType="begin"/>
            </w:r>
            <w:r w:rsidR="00EE2482">
              <w:rPr>
                <w:noProof/>
                <w:webHidden/>
              </w:rPr>
              <w:instrText xml:space="preserve"> PAGEREF _Toc427070473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74" w:history="1">
            <w:r w:rsidR="00EE2482" w:rsidRPr="00511592">
              <w:rPr>
                <w:rStyle w:val="Hipervnculo"/>
                <w:noProof/>
              </w:rPr>
              <w:t>2.3.2</w:t>
            </w:r>
            <w:r w:rsidR="00EE2482">
              <w:rPr>
                <w:noProof/>
              </w:rPr>
              <w:tab/>
            </w:r>
            <w:r w:rsidR="00EE2482" w:rsidRPr="00511592">
              <w:rPr>
                <w:rStyle w:val="Hipervnculo"/>
                <w:noProof/>
              </w:rPr>
              <w:t>Taxonomía de directivas</w:t>
            </w:r>
            <w:r w:rsidR="00EE2482">
              <w:rPr>
                <w:noProof/>
                <w:webHidden/>
              </w:rPr>
              <w:tab/>
            </w:r>
            <w:r w:rsidR="00EE2482">
              <w:rPr>
                <w:noProof/>
                <w:webHidden/>
              </w:rPr>
              <w:fldChar w:fldCharType="begin"/>
            </w:r>
            <w:r w:rsidR="00EE2482">
              <w:rPr>
                <w:noProof/>
                <w:webHidden/>
              </w:rPr>
              <w:instrText xml:space="preserve"> PAGEREF _Toc427070474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75" w:history="1">
            <w:r w:rsidR="00EE2482" w:rsidRPr="00511592">
              <w:rPr>
                <w:rStyle w:val="Hipervnculo"/>
                <w:noProof/>
              </w:rPr>
              <w:t>3</w:t>
            </w:r>
            <w:r w:rsidR="00EE2482">
              <w:rPr>
                <w:noProof/>
              </w:rPr>
              <w:tab/>
            </w:r>
            <w:r w:rsidR="00EE2482" w:rsidRPr="00511592">
              <w:rPr>
                <w:rStyle w:val="Hipervnculo"/>
                <w:noProof/>
              </w:rPr>
              <w:t>Desarrollo de &lt;NombrePrograma&gt;</w:t>
            </w:r>
            <w:r w:rsidR="00EE2482">
              <w:rPr>
                <w:noProof/>
                <w:webHidden/>
              </w:rPr>
              <w:tab/>
            </w:r>
            <w:r w:rsidR="00EE2482">
              <w:rPr>
                <w:noProof/>
                <w:webHidden/>
              </w:rPr>
              <w:fldChar w:fldCharType="begin"/>
            </w:r>
            <w:r w:rsidR="00EE2482">
              <w:rPr>
                <w:noProof/>
                <w:webHidden/>
              </w:rPr>
              <w:instrText xml:space="preserve"> PAGEREF _Toc427070475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76" w:history="1">
            <w:r w:rsidR="00EE2482" w:rsidRPr="00511592">
              <w:rPr>
                <w:rStyle w:val="Hipervnculo"/>
                <w:noProof/>
              </w:rPr>
              <w:t>3.1</w:t>
            </w:r>
            <w:r w:rsidR="00EE2482">
              <w:rPr>
                <w:noProof/>
              </w:rPr>
              <w:tab/>
            </w:r>
            <w:r w:rsidR="00EE2482" w:rsidRPr="00511592">
              <w:rPr>
                <w:rStyle w:val="Hipervnculo"/>
                <w:noProof/>
              </w:rPr>
              <w:t>Objetivo General de la Herramienta</w:t>
            </w:r>
            <w:r w:rsidR="00EE2482">
              <w:rPr>
                <w:noProof/>
                <w:webHidden/>
              </w:rPr>
              <w:tab/>
            </w:r>
            <w:r w:rsidR="00EE2482">
              <w:rPr>
                <w:noProof/>
                <w:webHidden/>
              </w:rPr>
              <w:fldChar w:fldCharType="begin"/>
            </w:r>
            <w:r w:rsidR="00EE2482">
              <w:rPr>
                <w:noProof/>
                <w:webHidden/>
              </w:rPr>
              <w:instrText xml:space="preserve"> PAGEREF _Toc427070476 \h </w:instrText>
            </w:r>
            <w:r w:rsidR="00EE2482">
              <w:rPr>
                <w:noProof/>
                <w:webHidden/>
              </w:rPr>
            </w:r>
            <w:r w:rsidR="00EE2482">
              <w:rPr>
                <w:noProof/>
                <w:webHidden/>
              </w:rPr>
              <w:fldChar w:fldCharType="separate"/>
            </w:r>
            <w:r w:rsidR="00AF41C2">
              <w:rPr>
                <w:noProof/>
                <w:webHidden/>
              </w:rPr>
              <w:t>2</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77" w:history="1">
            <w:r w:rsidR="00EE2482" w:rsidRPr="00511592">
              <w:rPr>
                <w:rStyle w:val="Hipervnculo"/>
                <w:noProof/>
              </w:rPr>
              <w:t>3.2</w:t>
            </w:r>
            <w:r w:rsidR="00EE2482">
              <w:rPr>
                <w:noProof/>
              </w:rPr>
              <w:tab/>
            </w:r>
            <w:r w:rsidR="00EE2482" w:rsidRPr="00511592">
              <w:rPr>
                <w:rStyle w:val="Hipervnculo"/>
                <w:noProof/>
              </w:rPr>
              <w:t>Diseño de &lt;NombrePrograma&gt;</w:t>
            </w:r>
            <w:r w:rsidR="00EE2482">
              <w:rPr>
                <w:noProof/>
                <w:webHidden/>
              </w:rPr>
              <w:tab/>
            </w:r>
            <w:r w:rsidR="00EE2482">
              <w:rPr>
                <w:noProof/>
                <w:webHidden/>
              </w:rPr>
              <w:fldChar w:fldCharType="begin"/>
            </w:r>
            <w:r w:rsidR="00EE2482">
              <w:rPr>
                <w:noProof/>
                <w:webHidden/>
              </w:rPr>
              <w:instrText xml:space="preserve"> PAGEREF _Toc427070477 \h </w:instrText>
            </w:r>
            <w:r w:rsidR="00EE2482">
              <w:rPr>
                <w:noProof/>
                <w:webHidden/>
              </w:rPr>
            </w:r>
            <w:r w:rsidR="00EE2482">
              <w:rPr>
                <w:noProof/>
                <w:webHidden/>
              </w:rPr>
              <w:fldChar w:fldCharType="separate"/>
            </w:r>
            <w:r w:rsidR="00AF41C2">
              <w:rPr>
                <w:noProof/>
                <w:webHidden/>
              </w:rPr>
              <w:t>4</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78" w:history="1">
            <w:r w:rsidR="00EE2482" w:rsidRPr="00511592">
              <w:rPr>
                <w:rStyle w:val="Hipervnculo"/>
                <w:noProof/>
              </w:rPr>
              <w:t>3.3</w:t>
            </w:r>
            <w:r w:rsidR="00EE2482">
              <w:rPr>
                <w:noProof/>
              </w:rPr>
              <w:tab/>
            </w:r>
            <w:r w:rsidR="00EE2482" w:rsidRPr="00511592">
              <w:rPr>
                <w:rStyle w:val="Hipervnculo"/>
                <w:noProof/>
              </w:rPr>
              <w:t>Detalles de la Implementación</w:t>
            </w:r>
            <w:r w:rsidR="00EE2482">
              <w:rPr>
                <w:noProof/>
                <w:webHidden/>
              </w:rPr>
              <w:tab/>
            </w:r>
            <w:r w:rsidR="00EE2482">
              <w:rPr>
                <w:noProof/>
                <w:webHidden/>
              </w:rPr>
              <w:fldChar w:fldCharType="begin"/>
            </w:r>
            <w:r w:rsidR="00EE2482">
              <w:rPr>
                <w:noProof/>
                <w:webHidden/>
              </w:rPr>
              <w:instrText xml:space="preserve"> PAGEREF _Toc427070478 \h </w:instrText>
            </w:r>
            <w:r w:rsidR="00EE2482">
              <w:rPr>
                <w:noProof/>
                <w:webHidden/>
              </w:rPr>
            </w:r>
            <w:r w:rsidR="00EE2482">
              <w:rPr>
                <w:noProof/>
                <w:webHidden/>
              </w:rPr>
              <w:fldChar w:fldCharType="separate"/>
            </w:r>
            <w:r w:rsidR="00AF41C2">
              <w:rPr>
                <w:noProof/>
                <w:webHidden/>
              </w:rPr>
              <w:t>5</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79" w:history="1">
            <w:r w:rsidR="00EE2482" w:rsidRPr="00511592">
              <w:rPr>
                <w:rStyle w:val="Hipervnculo"/>
                <w:noProof/>
              </w:rPr>
              <w:t>3.4</w:t>
            </w:r>
            <w:r w:rsidR="00EE2482">
              <w:rPr>
                <w:noProof/>
              </w:rPr>
              <w:tab/>
            </w:r>
            <w:r w:rsidR="00EE2482" w:rsidRPr="00511592">
              <w:rPr>
                <w:rStyle w:val="Hipervnculo"/>
                <w:noProof/>
              </w:rPr>
              <w:t>Trabajo Futuro para &lt;NombrePrograma&gt;</w:t>
            </w:r>
            <w:r w:rsidR="00EE2482">
              <w:rPr>
                <w:noProof/>
                <w:webHidden/>
              </w:rPr>
              <w:tab/>
            </w:r>
            <w:r w:rsidR="00EE2482">
              <w:rPr>
                <w:noProof/>
                <w:webHidden/>
              </w:rPr>
              <w:fldChar w:fldCharType="begin"/>
            </w:r>
            <w:r w:rsidR="00EE2482">
              <w:rPr>
                <w:noProof/>
                <w:webHidden/>
              </w:rPr>
              <w:instrText xml:space="preserve"> PAGEREF _Toc427070479 \h </w:instrText>
            </w:r>
            <w:r w:rsidR="00EE2482">
              <w:rPr>
                <w:noProof/>
                <w:webHidden/>
              </w:rPr>
            </w:r>
            <w:r w:rsidR="00EE2482">
              <w:rPr>
                <w:noProof/>
                <w:webHidden/>
              </w:rPr>
              <w:fldChar w:fldCharType="separate"/>
            </w:r>
            <w:r w:rsidR="00AF41C2">
              <w:rPr>
                <w:noProof/>
                <w:webHidden/>
              </w:rPr>
              <w:t>6</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80" w:history="1">
            <w:r w:rsidR="00EE2482" w:rsidRPr="00511592">
              <w:rPr>
                <w:rStyle w:val="Hipervnculo"/>
                <w:noProof/>
              </w:rPr>
              <w:t>4</w:t>
            </w:r>
            <w:r w:rsidR="00EE2482">
              <w:rPr>
                <w:noProof/>
              </w:rPr>
              <w:tab/>
            </w:r>
            <w:r w:rsidR="00EE2482" w:rsidRPr="00511592">
              <w:rPr>
                <w:rStyle w:val="Hipervnculo"/>
                <w:noProof/>
              </w:rPr>
              <w:t>Revisión Manual de Comentarios de API</w:t>
            </w:r>
            <w:r w:rsidR="00EE2482">
              <w:rPr>
                <w:noProof/>
                <w:webHidden/>
              </w:rPr>
              <w:tab/>
            </w:r>
            <w:r w:rsidR="00EE2482">
              <w:rPr>
                <w:noProof/>
                <w:webHidden/>
              </w:rPr>
              <w:fldChar w:fldCharType="begin"/>
            </w:r>
            <w:r w:rsidR="00EE2482">
              <w:rPr>
                <w:noProof/>
                <w:webHidden/>
              </w:rPr>
              <w:instrText xml:space="preserve"> PAGEREF _Toc427070480 \h </w:instrText>
            </w:r>
            <w:r w:rsidR="00EE2482">
              <w:rPr>
                <w:noProof/>
                <w:webHidden/>
              </w:rPr>
            </w:r>
            <w:r w:rsidR="00EE2482">
              <w:rPr>
                <w:noProof/>
                <w:webHidden/>
              </w:rPr>
              <w:fldChar w:fldCharType="separate"/>
            </w:r>
            <w:r w:rsidR="00AF41C2">
              <w:rPr>
                <w:noProof/>
                <w:webHidden/>
              </w:rPr>
              <w:t>6</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81" w:history="1">
            <w:r w:rsidR="00EE2482" w:rsidRPr="00511592">
              <w:rPr>
                <w:rStyle w:val="Hipervnculo"/>
                <w:noProof/>
              </w:rPr>
              <w:t>4.1</w:t>
            </w:r>
            <w:r w:rsidR="00EE2482">
              <w:rPr>
                <w:noProof/>
              </w:rPr>
              <w:tab/>
            </w:r>
            <w:r w:rsidR="00EE2482" w:rsidRPr="00511592">
              <w:rPr>
                <w:rStyle w:val="Hipervnculo"/>
                <w:noProof/>
              </w:rPr>
              <w:t>Revisión de los datos preliminares</w:t>
            </w:r>
            <w:r w:rsidR="00EE2482">
              <w:rPr>
                <w:noProof/>
                <w:webHidden/>
              </w:rPr>
              <w:tab/>
            </w:r>
            <w:r w:rsidR="00EE2482">
              <w:rPr>
                <w:noProof/>
                <w:webHidden/>
              </w:rPr>
              <w:fldChar w:fldCharType="begin"/>
            </w:r>
            <w:r w:rsidR="00EE2482">
              <w:rPr>
                <w:noProof/>
                <w:webHidden/>
              </w:rPr>
              <w:instrText xml:space="preserve"> PAGEREF _Toc427070481 \h </w:instrText>
            </w:r>
            <w:r w:rsidR="00EE2482">
              <w:rPr>
                <w:noProof/>
                <w:webHidden/>
              </w:rPr>
            </w:r>
            <w:r w:rsidR="00EE2482">
              <w:rPr>
                <w:noProof/>
                <w:webHidden/>
              </w:rPr>
              <w:fldChar w:fldCharType="separate"/>
            </w:r>
            <w:r w:rsidR="00AF41C2">
              <w:rPr>
                <w:noProof/>
                <w:webHidden/>
              </w:rPr>
              <w:t>7</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82" w:history="1">
            <w:r w:rsidR="00EE2482" w:rsidRPr="00511592">
              <w:rPr>
                <w:rStyle w:val="Hipervnculo"/>
                <w:noProof/>
              </w:rPr>
              <w:t>4.1.1</w:t>
            </w:r>
            <w:r w:rsidR="00EE2482">
              <w:rPr>
                <w:noProof/>
              </w:rPr>
              <w:tab/>
            </w:r>
            <w:r w:rsidR="00EE2482" w:rsidRPr="00511592">
              <w:rPr>
                <w:rStyle w:val="Hipervnculo"/>
                <w:noProof/>
              </w:rPr>
              <w:t>Metodo de Revisión de Datos Preliminares</w:t>
            </w:r>
            <w:r w:rsidR="00EE2482">
              <w:rPr>
                <w:noProof/>
                <w:webHidden/>
              </w:rPr>
              <w:tab/>
            </w:r>
            <w:r w:rsidR="00EE2482">
              <w:rPr>
                <w:noProof/>
                <w:webHidden/>
              </w:rPr>
              <w:fldChar w:fldCharType="begin"/>
            </w:r>
            <w:r w:rsidR="00EE2482">
              <w:rPr>
                <w:noProof/>
                <w:webHidden/>
              </w:rPr>
              <w:instrText xml:space="preserve"> PAGEREF _Toc427070482 \h </w:instrText>
            </w:r>
            <w:r w:rsidR="00EE2482">
              <w:rPr>
                <w:noProof/>
                <w:webHidden/>
              </w:rPr>
            </w:r>
            <w:r w:rsidR="00EE2482">
              <w:rPr>
                <w:noProof/>
                <w:webHidden/>
              </w:rPr>
              <w:fldChar w:fldCharType="separate"/>
            </w:r>
            <w:r w:rsidR="00AF41C2">
              <w:rPr>
                <w:noProof/>
                <w:webHidden/>
              </w:rPr>
              <w:t>7</w:t>
            </w:r>
            <w:r w:rsidR="00EE2482">
              <w:rPr>
                <w:noProof/>
                <w:webHidden/>
              </w:rPr>
              <w:fldChar w:fldCharType="end"/>
            </w:r>
          </w:hyperlink>
        </w:p>
        <w:p w:rsidR="00EE2482" w:rsidRDefault="00CD7DC2" w:rsidP="00EE2482">
          <w:pPr>
            <w:pStyle w:val="TDC3"/>
            <w:tabs>
              <w:tab w:val="left" w:pos="1320"/>
              <w:tab w:val="right" w:leader="dot" w:pos="9607"/>
            </w:tabs>
            <w:rPr>
              <w:noProof/>
            </w:rPr>
          </w:pPr>
          <w:hyperlink w:anchor="_Toc427070483" w:history="1">
            <w:r w:rsidR="00EE2482" w:rsidRPr="00511592">
              <w:rPr>
                <w:rStyle w:val="Hipervnculo"/>
                <w:noProof/>
              </w:rPr>
              <w:t>4.1.2</w:t>
            </w:r>
            <w:r w:rsidR="00EE2482">
              <w:rPr>
                <w:noProof/>
              </w:rPr>
              <w:tab/>
            </w:r>
            <w:r w:rsidR="00EE2482" w:rsidRPr="00511592">
              <w:rPr>
                <w:rStyle w:val="Hipervnculo"/>
                <w:noProof/>
              </w:rPr>
              <w:t>Observaciones sobre los datos preliminares</w:t>
            </w:r>
            <w:r w:rsidR="00EE2482">
              <w:rPr>
                <w:noProof/>
                <w:webHidden/>
              </w:rPr>
              <w:tab/>
            </w:r>
            <w:r w:rsidR="00EE2482">
              <w:rPr>
                <w:noProof/>
                <w:webHidden/>
              </w:rPr>
              <w:fldChar w:fldCharType="begin"/>
            </w:r>
            <w:r w:rsidR="00EE2482">
              <w:rPr>
                <w:noProof/>
                <w:webHidden/>
              </w:rPr>
              <w:instrText xml:space="preserve"> PAGEREF _Toc427070483 \h </w:instrText>
            </w:r>
            <w:r w:rsidR="00EE2482">
              <w:rPr>
                <w:noProof/>
                <w:webHidden/>
              </w:rPr>
            </w:r>
            <w:r w:rsidR="00EE2482">
              <w:rPr>
                <w:noProof/>
                <w:webHidden/>
              </w:rPr>
              <w:fldChar w:fldCharType="separate"/>
            </w:r>
            <w:r w:rsidR="00AF41C2">
              <w:rPr>
                <w:noProof/>
                <w:webHidden/>
              </w:rPr>
              <w:t>8</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84" w:history="1">
            <w:r w:rsidR="00EE2482" w:rsidRPr="00511592">
              <w:rPr>
                <w:rStyle w:val="Hipervnculo"/>
                <w:noProof/>
              </w:rPr>
              <w:t>4.2</w:t>
            </w:r>
            <w:r w:rsidR="00EE2482">
              <w:rPr>
                <w:noProof/>
              </w:rPr>
              <w:tab/>
            </w:r>
            <w:r w:rsidR="00EE2482" w:rsidRPr="00511592">
              <w:rPr>
                <w:rStyle w:val="Hipervnculo"/>
                <w:noProof/>
              </w:rPr>
              <w:t>Revisión de los datos finales</w:t>
            </w:r>
            <w:r w:rsidR="00EE2482">
              <w:rPr>
                <w:noProof/>
                <w:webHidden/>
              </w:rPr>
              <w:tab/>
            </w:r>
            <w:r w:rsidR="00EE2482">
              <w:rPr>
                <w:noProof/>
                <w:webHidden/>
              </w:rPr>
              <w:fldChar w:fldCharType="begin"/>
            </w:r>
            <w:r w:rsidR="00EE2482">
              <w:rPr>
                <w:noProof/>
                <w:webHidden/>
              </w:rPr>
              <w:instrText xml:space="preserve"> PAGEREF _Toc427070484 \h </w:instrText>
            </w:r>
            <w:r w:rsidR="00EE2482">
              <w:rPr>
                <w:noProof/>
                <w:webHidden/>
              </w:rPr>
            </w:r>
            <w:r w:rsidR="00EE2482">
              <w:rPr>
                <w:noProof/>
                <w:webHidden/>
              </w:rPr>
              <w:fldChar w:fldCharType="separate"/>
            </w:r>
            <w:r w:rsidR="00AF41C2">
              <w:rPr>
                <w:noProof/>
                <w:webHidden/>
              </w:rPr>
              <w:t>9</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85" w:history="1">
            <w:r w:rsidR="00EE2482" w:rsidRPr="00511592">
              <w:rPr>
                <w:rStyle w:val="Hipervnculo"/>
                <w:noProof/>
              </w:rPr>
              <w:t>5</w:t>
            </w:r>
            <w:r w:rsidR="00EE2482">
              <w:rPr>
                <w:noProof/>
              </w:rPr>
              <w:tab/>
            </w:r>
            <w:r w:rsidR="00EE2482" w:rsidRPr="00511592">
              <w:rPr>
                <w:rStyle w:val="Hipervnculo"/>
                <w:noProof/>
              </w:rPr>
              <w:t>Aplicación de Text Mining</w:t>
            </w:r>
            <w:r w:rsidR="00EE2482">
              <w:rPr>
                <w:noProof/>
                <w:webHidden/>
              </w:rPr>
              <w:tab/>
            </w:r>
            <w:r w:rsidR="00EE2482">
              <w:rPr>
                <w:noProof/>
                <w:webHidden/>
              </w:rPr>
              <w:fldChar w:fldCharType="begin"/>
            </w:r>
            <w:r w:rsidR="00EE2482">
              <w:rPr>
                <w:noProof/>
                <w:webHidden/>
              </w:rPr>
              <w:instrText xml:space="preserve"> PAGEREF _Toc427070485 \h </w:instrText>
            </w:r>
            <w:r w:rsidR="00EE2482">
              <w:rPr>
                <w:noProof/>
                <w:webHidden/>
              </w:rPr>
            </w:r>
            <w:r w:rsidR="00EE2482">
              <w:rPr>
                <w:noProof/>
                <w:webHidden/>
              </w:rPr>
              <w:fldChar w:fldCharType="separate"/>
            </w:r>
            <w:r w:rsidR="00AF41C2">
              <w:rPr>
                <w:noProof/>
                <w:webHidden/>
              </w:rPr>
              <w:t>11</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86" w:history="1">
            <w:r w:rsidR="00EE2482" w:rsidRPr="00511592">
              <w:rPr>
                <w:rStyle w:val="Hipervnculo"/>
                <w:noProof/>
              </w:rPr>
              <w:t>6</w:t>
            </w:r>
            <w:r w:rsidR="00EE2482">
              <w:rPr>
                <w:noProof/>
              </w:rPr>
              <w:tab/>
            </w:r>
            <w:r w:rsidR="00EE2482" w:rsidRPr="00511592">
              <w:rPr>
                <w:rStyle w:val="Hipervnculo"/>
                <w:noProof/>
              </w:rPr>
              <w:t>Resultados</w:t>
            </w:r>
            <w:r w:rsidR="00EE2482">
              <w:rPr>
                <w:noProof/>
                <w:webHidden/>
              </w:rPr>
              <w:tab/>
            </w:r>
            <w:r w:rsidR="00EE2482">
              <w:rPr>
                <w:noProof/>
                <w:webHidden/>
              </w:rPr>
              <w:fldChar w:fldCharType="begin"/>
            </w:r>
            <w:r w:rsidR="00EE2482">
              <w:rPr>
                <w:noProof/>
                <w:webHidden/>
              </w:rPr>
              <w:instrText xml:space="preserve"> PAGEREF _Toc427070486 \h </w:instrText>
            </w:r>
            <w:r w:rsidR="00EE2482">
              <w:rPr>
                <w:noProof/>
                <w:webHidden/>
              </w:rPr>
            </w:r>
            <w:r w:rsidR="00EE2482">
              <w:rPr>
                <w:noProof/>
                <w:webHidden/>
              </w:rPr>
              <w:fldChar w:fldCharType="separate"/>
            </w:r>
            <w:r w:rsidR="00AF41C2">
              <w:rPr>
                <w:noProof/>
                <w:webHidden/>
              </w:rPr>
              <w:t>19</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87" w:history="1">
            <w:r w:rsidR="00EE2482" w:rsidRPr="00511592">
              <w:rPr>
                <w:rStyle w:val="Hipervnculo"/>
                <w:noProof/>
              </w:rPr>
              <w:t>6.1</w:t>
            </w:r>
            <w:r w:rsidR="00EE2482">
              <w:rPr>
                <w:noProof/>
              </w:rPr>
              <w:tab/>
            </w:r>
            <w:r w:rsidR="00EE2482" w:rsidRPr="00511592">
              <w:rPr>
                <w:rStyle w:val="Hipervnculo"/>
                <w:noProof/>
              </w:rPr>
              <w:t>Resultados Preliminares</w:t>
            </w:r>
            <w:r w:rsidR="00EE2482">
              <w:rPr>
                <w:noProof/>
                <w:webHidden/>
              </w:rPr>
              <w:tab/>
            </w:r>
            <w:r w:rsidR="00EE2482">
              <w:rPr>
                <w:noProof/>
                <w:webHidden/>
              </w:rPr>
              <w:fldChar w:fldCharType="begin"/>
            </w:r>
            <w:r w:rsidR="00EE2482">
              <w:rPr>
                <w:noProof/>
                <w:webHidden/>
              </w:rPr>
              <w:instrText xml:space="preserve"> PAGEREF _Toc427070487 \h </w:instrText>
            </w:r>
            <w:r w:rsidR="00EE2482">
              <w:rPr>
                <w:noProof/>
                <w:webHidden/>
              </w:rPr>
            </w:r>
            <w:r w:rsidR="00EE2482">
              <w:rPr>
                <w:noProof/>
                <w:webHidden/>
              </w:rPr>
              <w:fldChar w:fldCharType="separate"/>
            </w:r>
            <w:r w:rsidR="00AF41C2">
              <w:rPr>
                <w:noProof/>
                <w:webHidden/>
              </w:rPr>
              <w:t>19</w:t>
            </w:r>
            <w:r w:rsidR="00EE2482">
              <w:rPr>
                <w:noProof/>
                <w:webHidden/>
              </w:rPr>
              <w:fldChar w:fldCharType="end"/>
            </w:r>
          </w:hyperlink>
        </w:p>
        <w:p w:rsidR="00EE2482" w:rsidRDefault="00CD7DC2" w:rsidP="00EE2482">
          <w:pPr>
            <w:pStyle w:val="TDC2"/>
            <w:tabs>
              <w:tab w:val="left" w:pos="880"/>
              <w:tab w:val="right" w:leader="dot" w:pos="9607"/>
            </w:tabs>
            <w:rPr>
              <w:noProof/>
            </w:rPr>
          </w:pPr>
          <w:hyperlink w:anchor="_Toc427070488" w:history="1">
            <w:r w:rsidR="00EE2482" w:rsidRPr="00511592">
              <w:rPr>
                <w:rStyle w:val="Hipervnculo"/>
                <w:noProof/>
              </w:rPr>
              <w:t>6.2</w:t>
            </w:r>
            <w:r w:rsidR="00EE2482">
              <w:rPr>
                <w:noProof/>
              </w:rPr>
              <w:tab/>
            </w:r>
            <w:r w:rsidR="00EE2482" w:rsidRPr="00511592">
              <w:rPr>
                <w:rStyle w:val="Hipervnculo"/>
                <w:noProof/>
              </w:rPr>
              <w:t>Resultados Finales</w:t>
            </w:r>
            <w:r w:rsidR="00EE2482">
              <w:rPr>
                <w:noProof/>
                <w:webHidden/>
              </w:rPr>
              <w:tab/>
            </w:r>
            <w:r w:rsidR="00EE2482">
              <w:rPr>
                <w:noProof/>
                <w:webHidden/>
              </w:rPr>
              <w:fldChar w:fldCharType="begin"/>
            </w:r>
            <w:r w:rsidR="00EE2482">
              <w:rPr>
                <w:noProof/>
                <w:webHidden/>
              </w:rPr>
              <w:instrText xml:space="preserve"> PAGEREF _Toc427070488 \h </w:instrText>
            </w:r>
            <w:r w:rsidR="00EE2482">
              <w:rPr>
                <w:noProof/>
                <w:webHidden/>
              </w:rPr>
            </w:r>
            <w:r w:rsidR="00EE2482">
              <w:rPr>
                <w:noProof/>
                <w:webHidden/>
              </w:rPr>
              <w:fldChar w:fldCharType="separate"/>
            </w:r>
            <w:r w:rsidR="00AF41C2">
              <w:rPr>
                <w:noProof/>
                <w:webHidden/>
              </w:rPr>
              <w:t>21</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89" w:history="1">
            <w:r w:rsidR="00EE2482" w:rsidRPr="00511592">
              <w:rPr>
                <w:rStyle w:val="Hipervnculo"/>
                <w:noProof/>
              </w:rPr>
              <w:t>7</w:t>
            </w:r>
            <w:r w:rsidR="00EE2482">
              <w:rPr>
                <w:noProof/>
              </w:rPr>
              <w:tab/>
            </w:r>
            <w:r w:rsidR="00EE2482" w:rsidRPr="00511592">
              <w:rPr>
                <w:rStyle w:val="Hipervnculo"/>
                <w:noProof/>
              </w:rPr>
              <w:t>Discusión general</w:t>
            </w:r>
            <w:r w:rsidR="00EE2482">
              <w:rPr>
                <w:noProof/>
                <w:webHidden/>
              </w:rPr>
              <w:tab/>
            </w:r>
            <w:r w:rsidR="00EE2482">
              <w:rPr>
                <w:noProof/>
                <w:webHidden/>
              </w:rPr>
              <w:fldChar w:fldCharType="begin"/>
            </w:r>
            <w:r w:rsidR="00EE2482">
              <w:rPr>
                <w:noProof/>
                <w:webHidden/>
              </w:rPr>
              <w:instrText xml:space="preserve"> PAGEREF _Toc427070489 \h </w:instrText>
            </w:r>
            <w:r w:rsidR="00EE2482">
              <w:rPr>
                <w:noProof/>
                <w:webHidden/>
              </w:rPr>
            </w:r>
            <w:r w:rsidR="00EE2482">
              <w:rPr>
                <w:noProof/>
                <w:webHidden/>
              </w:rPr>
              <w:fldChar w:fldCharType="separate"/>
            </w:r>
            <w:r w:rsidR="00AF41C2">
              <w:rPr>
                <w:noProof/>
                <w:webHidden/>
              </w:rPr>
              <w:t>21</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90" w:history="1">
            <w:r w:rsidR="00EE2482" w:rsidRPr="00511592">
              <w:rPr>
                <w:rStyle w:val="Hipervnculo"/>
                <w:noProof/>
              </w:rPr>
              <w:t>8</w:t>
            </w:r>
            <w:r w:rsidR="00EE2482">
              <w:rPr>
                <w:noProof/>
              </w:rPr>
              <w:tab/>
            </w:r>
            <w:r w:rsidR="00EE2482" w:rsidRPr="00511592">
              <w:rPr>
                <w:rStyle w:val="Hipervnculo"/>
                <w:noProof/>
              </w:rPr>
              <w:t>Limitaciones y problemas de validez (?)</w:t>
            </w:r>
            <w:r w:rsidR="00EE2482">
              <w:rPr>
                <w:noProof/>
                <w:webHidden/>
              </w:rPr>
              <w:tab/>
            </w:r>
            <w:r w:rsidR="00EE2482">
              <w:rPr>
                <w:noProof/>
                <w:webHidden/>
              </w:rPr>
              <w:fldChar w:fldCharType="begin"/>
            </w:r>
            <w:r w:rsidR="00EE2482">
              <w:rPr>
                <w:noProof/>
                <w:webHidden/>
              </w:rPr>
              <w:instrText xml:space="preserve"> PAGEREF _Toc427070490 \h </w:instrText>
            </w:r>
            <w:r w:rsidR="00EE2482">
              <w:rPr>
                <w:noProof/>
                <w:webHidden/>
              </w:rPr>
            </w:r>
            <w:r w:rsidR="00EE2482">
              <w:rPr>
                <w:noProof/>
                <w:webHidden/>
              </w:rPr>
              <w:fldChar w:fldCharType="separate"/>
            </w:r>
            <w:r w:rsidR="00AF41C2">
              <w:rPr>
                <w:noProof/>
                <w:webHidden/>
              </w:rPr>
              <w:t>21</w:t>
            </w:r>
            <w:r w:rsidR="00EE2482">
              <w:rPr>
                <w:noProof/>
                <w:webHidden/>
              </w:rPr>
              <w:fldChar w:fldCharType="end"/>
            </w:r>
          </w:hyperlink>
        </w:p>
        <w:p w:rsidR="00EE2482" w:rsidRDefault="00CD7DC2" w:rsidP="00EE2482">
          <w:pPr>
            <w:pStyle w:val="TDC1"/>
            <w:tabs>
              <w:tab w:val="left" w:pos="440"/>
              <w:tab w:val="right" w:leader="dot" w:pos="9607"/>
            </w:tabs>
            <w:rPr>
              <w:noProof/>
            </w:rPr>
          </w:pPr>
          <w:hyperlink w:anchor="_Toc427070491" w:history="1">
            <w:r w:rsidR="00EE2482" w:rsidRPr="00511592">
              <w:rPr>
                <w:rStyle w:val="Hipervnculo"/>
                <w:noProof/>
              </w:rPr>
              <w:t>9</w:t>
            </w:r>
            <w:r w:rsidR="00EE2482">
              <w:rPr>
                <w:noProof/>
              </w:rPr>
              <w:tab/>
            </w:r>
            <w:r w:rsidR="00EE2482" w:rsidRPr="00511592">
              <w:rPr>
                <w:rStyle w:val="Hipervnculo"/>
                <w:noProof/>
              </w:rPr>
              <w:t>Conclusiones y trabajo futuro</w:t>
            </w:r>
            <w:r w:rsidR="00EE2482">
              <w:rPr>
                <w:noProof/>
                <w:webHidden/>
              </w:rPr>
              <w:tab/>
            </w:r>
            <w:r w:rsidR="00EE2482">
              <w:rPr>
                <w:noProof/>
                <w:webHidden/>
              </w:rPr>
              <w:fldChar w:fldCharType="begin"/>
            </w:r>
            <w:r w:rsidR="00EE2482">
              <w:rPr>
                <w:noProof/>
                <w:webHidden/>
              </w:rPr>
              <w:instrText xml:space="preserve"> PAGEREF _Toc427070491 \h </w:instrText>
            </w:r>
            <w:r w:rsidR="00EE2482">
              <w:rPr>
                <w:noProof/>
                <w:webHidden/>
              </w:rPr>
            </w:r>
            <w:r w:rsidR="00EE2482">
              <w:rPr>
                <w:noProof/>
                <w:webHidden/>
              </w:rPr>
              <w:fldChar w:fldCharType="separate"/>
            </w:r>
            <w:r w:rsidR="00AF41C2">
              <w:rPr>
                <w:noProof/>
                <w:webHidden/>
              </w:rPr>
              <w:t>22</w:t>
            </w:r>
            <w:r w:rsidR="00EE2482">
              <w:rPr>
                <w:noProof/>
                <w:webHidden/>
              </w:rPr>
              <w:fldChar w:fldCharType="end"/>
            </w:r>
          </w:hyperlink>
        </w:p>
        <w:p w:rsidR="00EE2482" w:rsidRDefault="00CD7DC2" w:rsidP="00EE2482">
          <w:pPr>
            <w:pStyle w:val="TDC1"/>
            <w:tabs>
              <w:tab w:val="left" w:pos="660"/>
              <w:tab w:val="right" w:leader="dot" w:pos="9607"/>
            </w:tabs>
            <w:rPr>
              <w:noProof/>
            </w:rPr>
          </w:pPr>
          <w:hyperlink w:anchor="_Toc427070492" w:history="1">
            <w:r w:rsidR="00EE2482" w:rsidRPr="00511592">
              <w:rPr>
                <w:rStyle w:val="Hipervnculo"/>
                <w:noProof/>
              </w:rPr>
              <w:t>10</w:t>
            </w:r>
            <w:r w:rsidR="00EE2482">
              <w:rPr>
                <w:noProof/>
              </w:rPr>
              <w:tab/>
            </w:r>
            <w:r w:rsidR="00EE2482" w:rsidRPr="00511592">
              <w:rPr>
                <w:rStyle w:val="Hipervnculo"/>
                <w:noProof/>
              </w:rPr>
              <w:t>Glosario</w:t>
            </w:r>
            <w:r w:rsidR="00EE2482">
              <w:rPr>
                <w:noProof/>
                <w:webHidden/>
              </w:rPr>
              <w:tab/>
            </w:r>
            <w:r w:rsidR="00EE2482">
              <w:rPr>
                <w:noProof/>
                <w:webHidden/>
              </w:rPr>
              <w:fldChar w:fldCharType="begin"/>
            </w:r>
            <w:r w:rsidR="00EE2482">
              <w:rPr>
                <w:noProof/>
                <w:webHidden/>
              </w:rPr>
              <w:instrText xml:space="preserve"> PAGEREF _Toc427070492 \h </w:instrText>
            </w:r>
            <w:r w:rsidR="00EE2482">
              <w:rPr>
                <w:noProof/>
                <w:webHidden/>
              </w:rPr>
            </w:r>
            <w:r w:rsidR="00EE2482">
              <w:rPr>
                <w:noProof/>
                <w:webHidden/>
              </w:rPr>
              <w:fldChar w:fldCharType="separate"/>
            </w:r>
            <w:r w:rsidR="00AF41C2">
              <w:rPr>
                <w:noProof/>
                <w:webHidden/>
              </w:rPr>
              <w:t>22</w:t>
            </w:r>
            <w:r w:rsidR="00EE2482">
              <w:rPr>
                <w:noProof/>
                <w:webHidden/>
              </w:rPr>
              <w:fldChar w:fldCharType="end"/>
            </w:r>
          </w:hyperlink>
        </w:p>
        <w:p w:rsidR="00EE2482" w:rsidRDefault="00CD7DC2" w:rsidP="00EE2482">
          <w:pPr>
            <w:pStyle w:val="TDC1"/>
            <w:tabs>
              <w:tab w:val="left" w:pos="660"/>
              <w:tab w:val="right" w:leader="dot" w:pos="9607"/>
            </w:tabs>
            <w:rPr>
              <w:noProof/>
            </w:rPr>
          </w:pPr>
          <w:hyperlink w:anchor="_Toc427070493" w:history="1">
            <w:r w:rsidR="00EE2482" w:rsidRPr="00511592">
              <w:rPr>
                <w:rStyle w:val="Hipervnculo"/>
                <w:noProof/>
              </w:rPr>
              <w:t>11</w:t>
            </w:r>
            <w:r w:rsidR="00EE2482">
              <w:rPr>
                <w:noProof/>
              </w:rPr>
              <w:tab/>
            </w:r>
            <w:r w:rsidR="00EE2482" w:rsidRPr="00511592">
              <w:rPr>
                <w:rStyle w:val="Hipervnculo"/>
                <w:noProof/>
              </w:rPr>
              <w:t>Bibliografía</w:t>
            </w:r>
            <w:r w:rsidR="00EE2482">
              <w:rPr>
                <w:noProof/>
                <w:webHidden/>
              </w:rPr>
              <w:tab/>
            </w:r>
            <w:r w:rsidR="00EE2482">
              <w:rPr>
                <w:noProof/>
                <w:webHidden/>
              </w:rPr>
              <w:fldChar w:fldCharType="begin"/>
            </w:r>
            <w:r w:rsidR="00EE2482">
              <w:rPr>
                <w:noProof/>
                <w:webHidden/>
              </w:rPr>
              <w:instrText xml:space="preserve"> PAGEREF _Toc427070493 \h </w:instrText>
            </w:r>
            <w:r w:rsidR="00EE2482">
              <w:rPr>
                <w:noProof/>
                <w:webHidden/>
              </w:rPr>
            </w:r>
            <w:r w:rsidR="00EE2482">
              <w:rPr>
                <w:noProof/>
                <w:webHidden/>
              </w:rPr>
              <w:fldChar w:fldCharType="separate"/>
            </w:r>
            <w:r w:rsidR="00AF41C2">
              <w:rPr>
                <w:noProof/>
                <w:webHidden/>
              </w:rPr>
              <w:t>22</w:t>
            </w:r>
            <w:r w:rsidR="00EE2482">
              <w:rPr>
                <w:noProof/>
                <w:webHidden/>
              </w:rPr>
              <w:fldChar w:fldCharType="end"/>
            </w:r>
          </w:hyperlink>
        </w:p>
        <w:p w:rsidR="00EE2482" w:rsidRDefault="00CD7DC2" w:rsidP="00EE2482">
          <w:pPr>
            <w:pStyle w:val="TDC1"/>
            <w:tabs>
              <w:tab w:val="left" w:pos="660"/>
              <w:tab w:val="right" w:leader="dot" w:pos="9607"/>
            </w:tabs>
            <w:rPr>
              <w:noProof/>
            </w:rPr>
          </w:pPr>
          <w:hyperlink w:anchor="_Toc427070494" w:history="1">
            <w:r w:rsidR="00EE2482" w:rsidRPr="00511592">
              <w:rPr>
                <w:rStyle w:val="Hipervnculo"/>
                <w:noProof/>
              </w:rPr>
              <w:t>12</w:t>
            </w:r>
            <w:r w:rsidR="00EE2482">
              <w:rPr>
                <w:noProof/>
              </w:rPr>
              <w:tab/>
            </w:r>
            <w:r w:rsidR="00EE2482" w:rsidRPr="00511592">
              <w:rPr>
                <w:rStyle w:val="Hipervnculo"/>
                <w:noProof/>
              </w:rPr>
              <w:t>Anexo</w:t>
            </w:r>
            <w:r w:rsidR="00EE2482">
              <w:rPr>
                <w:noProof/>
                <w:webHidden/>
              </w:rPr>
              <w:tab/>
            </w:r>
            <w:r w:rsidR="00EE2482">
              <w:rPr>
                <w:noProof/>
                <w:webHidden/>
              </w:rPr>
              <w:fldChar w:fldCharType="begin"/>
            </w:r>
            <w:r w:rsidR="00EE2482">
              <w:rPr>
                <w:noProof/>
                <w:webHidden/>
              </w:rPr>
              <w:instrText xml:space="preserve"> PAGEREF _Toc427070494 \h </w:instrText>
            </w:r>
            <w:r w:rsidR="00EE2482">
              <w:rPr>
                <w:noProof/>
                <w:webHidden/>
              </w:rPr>
            </w:r>
            <w:r w:rsidR="00EE2482">
              <w:rPr>
                <w:noProof/>
                <w:webHidden/>
              </w:rPr>
              <w:fldChar w:fldCharType="separate"/>
            </w:r>
            <w:r w:rsidR="00AF41C2">
              <w:rPr>
                <w:noProof/>
                <w:webHidden/>
              </w:rPr>
              <w:t>22</w:t>
            </w:r>
            <w:r w:rsidR="00EE2482">
              <w:rPr>
                <w:noProof/>
                <w:webHidden/>
              </w:rPr>
              <w:fldChar w:fldCharType="end"/>
            </w:r>
          </w:hyperlink>
        </w:p>
        <w:p w:rsidR="00EE2482" w:rsidRDefault="00EE2482" w:rsidP="00EE2482">
          <w:pPr>
            <w:sectPr w:rsidR="00EE2482" w:rsidSect="00B10007">
              <w:footerReference w:type="default" r:id="rId11"/>
              <w:pgSz w:w="12240" w:h="15840"/>
              <w:pgMar w:top="1440" w:right="1183" w:bottom="1440" w:left="1440" w:header="720" w:footer="720" w:gutter="0"/>
              <w:cols w:space="720"/>
              <w:docGrid w:linePitch="299"/>
            </w:sectPr>
          </w:pPr>
          <w:r w:rsidRPr="00C15632">
            <w:rPr>
              <w:b/>
              <w:bCs/>
            </w:rPr>
            <w:fldChar w:fldCharType="end"/>
          </w:r>
        </w:p>
      </w:sdtContent>
    </w:sdt>
    <w:p w:rsidR="00EE2482" w:rsidRDefault="00EE2482" w:rsidP="00EE2482">
      <w:pPr>
        <w:pStyle w:val="Ttulo1"/>
      </w:pPr>
      <w:bookmarkStart w:id="1" w:name="h.5eekowx7m98q" w:colFirst="0" w:colLast="0"/>
      <w:bookmarkStart w:id="2" w:name="h.vjv830dxdbj8" w:colFirst="0" w:colLast="0"/>
      <w:bookmarkStart w:id="3" w:name="_Toc427070458"/>
      <w:bookmarkEnd w:id="1"/>
      <w:bookmarkEnd w:id="2"/>
      <w:r>
        <w:lastRenderedPageBreak/>
        <w:t>Introducción</w:t>
      </w:r>
      <w:bookmarkEnd w:id="3"/>
    </w:p>
    <w:p w:rsidR="00EE2482" w:rsidRDefault="00EE2482" w:rsidP="00EE2482">
      <w:pPr>
        <w:pStyle w:val="Ttulo2"/>
      </w:pPr>
      <w:bookmarkStart w:id="4" w:name="_Toc427070459"/>
      <w:r>
        <w:t>Documentación de API</w:t>
      </w:r>
      <w:bookmarkEnd w:id="4"/>
    </w:p>
    <w:p w:rsidR="00EE2482" w:rsidRPr="00F51004" w:rsidRDefault="00EE2482" w:rsidP="00EE2482">
      <w:r>
        <w:t>Explicar que es la documentación de api y más.</w:t>
      </w:r>
    </w:p>
    <w:p w:rsidR="00EE2482" w:rsidRDefault="00EE2482" w:rsidP="00EE2482">
      <w:pPr>
        <w:pStyle w:val="Ttulo2"/>
      </w:pPr>
      <w:bookmarkStart w:id="5" w:name="_Toc427070460"/>
      <w:r>
        <w:t>Problema y Motivación</w:t>
      </w:r>
      <w:bookmarkEnd w:id="5"/>
    </w:p>
    <w:p w:rsidR="00EE2482" w:rsidRDefault="00EE2482" w:rsidP="00EE2482">
      <w:r>
        <w:t xml:space="preserve">Directivas no se ven. Esto hace </w:t>
      </w:r>
      <w:proofErr w:type="spellStart"/>
      <w:proofErr w:type="gramStart"/>
      <w:r>
        <w:t>mas</w:t>
      </w:r>
      <w:proofErr w:type="spellEnd"/>
      <w:proofErr w:type="gramEnd"/>
      <w:r>
        <w:t xml:space="preserve"> probable la existencia de bugs. Intentar escribir mejor documentación suena como una solución, pero puede haber varios problemas para que funcione en la práctica [[falta una referencia a algún estudio para la </w:t>
      </w:r>
      <w:proofErr w:type="spellStart"/>
      <w:r>
        <w:t>ultima</w:t>
      </w:r>
      <w:proofErr w:type="spellEnd"/>
      <w:r>
        <w:t xml:space="preserve"> frase]]</w:t>
      </w:r>
    </w:p>
    <w:p w:rsidR="00EE2482" w:rsidRPr="00F51004" w:rsidRDefault="00EE2482" w:rsidP="00EE2482">
      <w:pPr>
        <w:ind w:right="2246" w:firstLine="1134"/>
        <w:jc w:val="center"/>
      </w:pPr>
      <w:r w:rsidRPr="00282D40">
        <w:rPr>
          <w:rStyle w:val="CitaCar"/>
        </w:rPr>
        <w:t xml:space="preserve">Una directiva </w:t>
      </w:r>
      <w:proofErr w:type="gramStart"/>
      <w:r w:rsidRPr="00282D40">
        <w:rPr>
          <w:rStyle w:val="CitaCar"/>
        </w:rPr>
        <w:t>es …</w:t>
      </w:r>
      <w:proofErr w:type="gramEnd"/>
      <w:r w:rsidRPr="00282D40">
        <w:rPr>
          <w:rStyle w:val="CitaCar"/>
        </w:rPr>
        <w:t xml:space="preserve"> </w:t>
      </w:r>
      <w:r>
        <w:rPr>
          <w:rStyle w:val="CitaCar"/>
        </w:rPr>
        <w:t>[[</w:t>
      </w:r>
      <w:r w:rsidRPr="00282D40">
        <w:rPr>
          <w:rStyle w:val="CitaCar"/>
        </w:rPr>
        <w:t xml:space="preserve">definición </w:t>
      </w:r>
      <w:r>
        <w:rPr>
          <w:rStyle w:val="CitaCar"/>
        </w:rPr>
        <w:t xml:space="preserve">corta </w:t>
      </w:r>
      <w:proofErr w:type="spellStart"/>
      <w:r>
        <w:rPr>
          <w:rStyle w:val="CitaCar"/>
        </w:rPr>
        <w:t>aca</w:t>
      </w:r>
      <w:proofErr w:type="spellEnd"/>
      <w:r>
        <w:rPr>
          <w:rStyle w:val="CitaCar"/>
        </w:rPr>
        <w:t>]]</w:t>
      </w:r>
      <w:r w:rsidRPr="00282D40">
        <w:rPr>
          <w:rStyle w:val="CitaCar"/>
        </w:rPr>
        <w:t>.</w:t>
      </w:r>
      <w:r>
        <w:t xml:space="preserve">  .. [[Para una explicación detallada del concepto ver [</w:t>
      </w:r>
      <w:proofErr w:type="spellStart"/>
      <w:r>
        <w:t>°n</w:t>
      </w:r>
      <w:proofErr w:type="spellEnd"/>
      <w:r>
        <w:t>] o Anexo/Directivas]]</w:t>
      </w:r>
    </w:p>
    <w:p w:rsidR="00EE2482" w:rsidRDefault="00EE2482" w:rsidP="00EE2482">
      <w:pPr>
        <w:pStyle w:val="Ttulo2"/>
      </w:pPr>
      <w:bookmarkStart w:id="6" w:name="_Toc427070461"/>
      <w:r>
        <w:t>Una Solución</w:t>
      </w:r>
      <w:bookmarkEnd w:id="6"/>
    </w:p>
    <w:p w:rsidR="00EE2482" w:rsidRDefault="00EE2482" w:rsidP="00EE2482">
      <w:r>
        <w:t>[[Hablar de destacar directivas y de la necesidad de mayor automatización pues la asignación manual de directivas es muy tedioso y toma mucho tiempo.]]</w:t>
      </w:r>
    </w:p>
    <w:p w:rsidR="00EE2482" w:rsidRDefault="00EE2482" w:rsidP="00EE2482">
      <w:r>
        <w:t xml:space="preserve">Una solución – la propuesta por este trabajo – es que se detecten de manera semiautomática las directivas de API usando las herramientas de Text Mining y Machine </w:t>
      </w:r>
      <w:proofErr w:type="spellStart"/>
      <w:r>
        <w:t>Learning</w:t>
      </w:r>
      <w:proofErr w:type="spellEnd"/>
      <w:r>
        <w:t>, usando comentarios reales de librerías API como base y aprendizaje.</w:t>
      </w:r>
    </w:p>
    <w:p w:rsidR="00EE2482" w:rsidRDefault="00EE2482" w:rsidP="00EE2482">
      <w:r>
        <w:t xml:space="preserve">Es </w:t>
      </w:r>
      <w:commentRangeStart w:id="7"/>
      <w:r>
        <w:t>posible que un programa aprenda a detectar directivas, la duda es ¿con cuánta eficacia o precisión lo hace?</w:t>
      </w:r>
      <w:commentRangeStart w:id="8"/>
      <w:r>
        <w:t xml:space="preserve"> El rendimiento de este método es medido en el presente trabajo en una serie de experimentos usando Text Mining, y es comparado con el rendimiento de otro método: si un comentario contiene </w:t>
      </w:r>
      <w:proofErr w:type="gramStart"/>
      <w:r>
        <w:t>alguna palabras</w:t>
      </w:r>
      <w:proofErr w:type="gramEnd"/>
      <w:r>
        <w:t xml:space="preserve"> clave, o </w:t>
      </w:r>
      <w:proofErr w:type="spellStart"/>
      <w:r w:rsidRPr="006C6CAD">
        <w:rPr>
          <w:i/>
        </w:rPr>
        <w:t>keyword</w:t>
      </w:r>
      <w:proofErr w:type="spellEnd"/>
      <w:r>
        <w:t>, de cierto conjunto preestablecido, entonces es una directiva.</w:t>
      </w:r>
      <w:commentRangeEnd w:id="8"/>
      <w:r>
        <w:rPr>
          <w:rStyle w:val="Refdecomentario"/>
        </w:rPr>
        <w:commentReference w:id="8"/>
      </w:r>
    </w:p>
    <w:p w:rsidR="00EE2482" w:rsidRDefault="00EE2482" w:rsidP="00EE2482">
      <w:r>
        <w:t xml:space="preserve">La solución incluye un software que facilita el pre-procesamiento de los comentarios de API necesario para la aplicación de Text Mining. Permite realizar una asignación de directiva/no-directiva (y posiblemente más tipos) de cada </w:t>
      </w:r>
      <w:proofErr w:type="spellStart"/>
      <w:r>
        <w:t>phrase</w:t>
      </w:r>
      <w:proofErr w:type="spellEnd"/>
      <w:r>
        <w:t xml:space="preserve"> de los comentarios de una API y luego entregar los resultados en un formato compatible con la aplicación de Text Mining.</w:t>
      </w:r>
      <w:commentRangeEnd w:id="7"/>
      <w:r>
        <w:rPr>
          <w:rStyle w:val="Refdecomentario"/>
        </w:rPr>
        <w:commentReference w:id="7"/>
      </w:r>
    </w:p>
    <w:p w:rsidR="00EE2482" w:rsidRDefault="00EE2482" w:rsidP="00EE2482">
      <w:pPr>
        <w:pStyle w:val="Ttulo2"/>
      </w:pPr>
      <w:bookmarkStart w:id="9" w:name="_Toc427070462"/>
      <w:r>
        <w:t>Objetivos</w:t>
      </w:r>
      <w:bookmarkEnd w:id="9"/>
    </w:p>
    <w:p w:rsidR="00EE2482" w:rsidRPr="00787DE8" w:rsidRDefault="00EE2482" w:rsidP="00EE2482">
      <w:pPr>
        <w:rPr>
          <w:color w:val="808080" w:themeColor="background1" w:themeShade="80"/>
        </w:rPr>
      </w:pPr>
      <w:r w:rsidRPr="00787DE8">
        <w:rPr>
          <w:color w:val="808080" w:themeColor="background1" w:themeShade="80"/>
        </w:rPr>
        <w:t>(</w:t>
      </w:r>
      <w:proofErr w:type="gramStart"/>
      <w:r w:rsidRPr="00787DE8">
        <w:rPr>
          <w:color w:val="808080" w:themeColor="background1" w:themeShade="80"/>
        </w:rPr>
        <w:t>parte</w:t>
      </w:r>
      <w:proofErr w:type="gramEnd"/>
      <w:r w:rsidRPr="00787DE8">
        <w:rPr>
          <w:color w:val="808080" w:themeColor="background1" w:themeShade="80"/>
        </w:rPr>
        <w:t xml:space="preserve"> similar al informe de CC6908)</w:t>
      </w:r>
    </w:p>
    <w:p w:rsidR="00EE2482" w:rsidRDefault="00EE2482" w:rsidP="00EE2482">
      <w:pPr>
        <w:pStyle w:val="Ttulo3"/>
      </w:pPr>
      <w:bookmarkStart w:id="10" w:name="_Toc427070463"/>
      <w:r>
        <w:lastRenderedPageBreak/>
        <w:t>Objetivos Generales</w:t>
      </w:r>
      <w:bookmarkEnd w:id="10"/>
    </w:p>
    <w:p w:rsidR="00EE2482" w:rsidRDefault="00EE2482" w:rsidP="00EE2482">
      <w:pPr>
        <w:pStyle w:val="Ttulo3"/>
      </w:pPr>
      <w:bookmarkStart w:id="11" w:name="_Toc427070464"/>
      <w:r>
        <w:t>Objetivos Específicos</w:t>
      </w:r>
      <w:bookmarkEnd w:id="11"/>
    </w:p>
    <w:p w:rsidR="00EE2482" w:rsidRDefault="00EE2482" w:rsidP="00EE2482">
      <w:pPr>
        <w:pStyle w:val="Ttulo3"/>
      </w:pPr>
      <w:bookmarkStart w:id="12" w:name="_Toc427070465"/>
      <w:r>
        <w:t>Metodología</w:t>
      </w:r>
      <w:bookmarkEnd w:id="12"/>
    </w:p>
    <w:p w:rsidR="00EE2482" w:rsidRDefault="00EE2482" w:rsidP="00EE2482">
      <w:pPr>
        <w:pStyle w:val="Ttulo1"/>
      </w:pPr>
      <w:bookmarkStart w:id="13" w:name="_Toc427070466"/>
      <w:r>
        <w:t>Marco teórico y trabajos anteriores</w:t>
      </w:r>
      <w:bookmarkEnd w:id="13"/>
    </w:p>
    <w:p w:rsidR="00EE2482" w:rsidRDefault="00EE2482" w:rsidP="00EE2482">
      <w:pPr>
        <w:pStyle w:val="Ttulo2"/>
      </w:pPr>
      <w:bookmarkStart w:id="14" w:name="_Toc427070467"/>
      <w:r>
        <w:t>Importancia de comentarios en API y código fuente</w:t>
      </w:r>
      <w:bookmarkEnd w:id="14"/>
    </w:p>
    <w:p w:rsidR="00EE2482" w:rsidRDefault="00EE2482" w:rsidP="00EE2482">
      <w:pPr>
        <w:pStyle w:val="Prrafodelista"/>
        <w:numPr>
          <w:ilvl w:val="0"/>
          <w:numId w:val="17"/>
        </w:numPr>
      </w:pPr>
      <w:r>
        <w:t>% de comentarios en código fuente</w:t>
      </w:r>
    </w:p>
    <w:p w:rsidR="00EE2482" w:rsidRPr="003D0E42" w:rsidRDefault="00EE2482" w:rsidP="00EE2482">
      <w:pPr>
        <w:pStyle w:val="Prrafodelista"/>
        <w:numPr>
          <w:ilvl w:val="0"/>
          <w:numId w:val="17"/>
        </w:numPr>
      </w:pPr>
      <w:r>
        <w:t>Trabajos pasados que apoyan la inclusión de comentarios para ayudar a desarrolladores</w:t>
      </w:r>
    </w:p>
    <w:p w:rsidR="00EE2482" w:rsidRDefault="00EE2482" w:rsidP="00EE2482">
      <w:pPr>
        <w:pStyle w:val="Ttulo2"/>
      </w:pPr>
      <w:bookmarkStart w:id="15" w:name="_Toc427070468"/>
      <w:proofErr w:type="spellStart"/>
      <w:r>
        <w:t>Destacación</w:t>
      </w:r>
      <w:proofErr w:type="spellEnd"/>
      <w:r>
        <w:t xml:space="preserve"> de directivas en API</w:t>
      </w:r>
      <w:bookmarkEnd w:id="15"/>
    </w:p>
    <w:p w:rsidR="00EE2482" w:rsidRDefault="00EE2482" w:rsidP="00EE2482">
      <w:pPr>
        <w:pStyle w:val="Ttulo3"/>
      </w:pPr>
      <w:bookmarkStart w:id="16" w:name="_Toc427070469"/>
      <w:r>
        <w:t>Problema: Las directivas pueden pasar desapercibidas</w:t>
      </w:r>
      <w:bookmarkEnd w:id="16"/>
    </w:p>
    <w:p w:rsidR="00EE2482" w:rsidRPr="003D0E42" w:rsidRDefault="00EE2482" w:rsidP="00EE2482">
      <w:pPr>
        <w:pStyle w:val="Prrafodelista"/>
        <w:numPr>
          <w:ilvl w:val="0"/>
          <w:numId w:val="20"/>
        </w:numPr>
      </w:pPr>
      <w:r>
        <w:t>Mostrar ejemplos de directivas no vistas</w:t>
      </w:r>
    </w:p>
    <w:p w:rsidR="00EE2482" w:rsidRDefault="00EE2482" w:rsidP="00EE2482">
      <w:pPr>
        <w:pStyle w:val="Ttulo3"/>
      </w:pPr>
      <w:bookmarkStart w:id="17" w:name="_Toc427070470"/>
      <w:proofErr w:type="spellStart"/>
      <w:r>
        <w:t>Syntax</w:t>
      </w:r>
      <w:proofErr w:type="spellEnd"/>
      <w:r>
        <w:t xml:space="preserve"> </w:t>
      </w:r>
      <w:proofErr w:type="spellStart"/>
      <w:r>
        <w:t>highlighting</w:t>
      </w:r>
      <w:proofErr w:type="spellEnd"/>
      <w:r>
        <w:t xml:space="preserve"> en editores de texto</w:t>
      </w:r>
      <w:bookmarkEnd w:id="17"/>
    </w:p>
    <w:p w:rsidR="00EE2482" w:rsidRDefault="00EE2482" w:rsidP="00EE2482">
      <w:pPr>
        <w:pStyle w:val="Prrafodelista"/>
        <w:numPr>
          <w:ilvl w:val="0"/>
          <w:numId w:val="20"/>
        </w:numPr>
      </w:pPr>
      <w:r>
        <w:t xml:space="preserve">Mencionar que es posible extender eclipse y sublime </w:t>
      </w:r>
      <w:proofErr w:type="spellStart"/>
      <w:r>
        <w:t>text</w:t>
      </w:r>
      <w:proofErr w:type="spellEnd"/>
      <w:r>
        <w:t xml:space="preserve"> para que haga </w:t>
      </w:r>
      <w:proofErr w:type="spellStart"/>
      <w:r>
        <w:t>highlight</w:t>
      </w:r>
      <w:proofErr w:type="spellEnd"/>
      <w:r>
        <w:t xml:space="preserve"> de ciertas cosas</w:t>
      </w:r>
      <w:proofErr w:type="gramStart"/>
      <w:r>
        <w:t>..</w:t>
      </w:r>
      <w:proofErr w:type="gramEnd"/>
      <w:r>
        <w:t xml:space="preserve"> que esto podría ayudar a destacar directivas adentro de los editores. </w:t>
      </w:r>
    </w:p>
    <w:p w:rsidR="00EE2482" w:rsidRPr="00255D3C" w:rsidRDefault="00EE2482" w:rsidP="00EE2482">
      <w:pPr>
        <w:pStyle w:val="Prrafodelista"/>
        <w:numPr>
          <w:ilvl w:val="0"/>
          <w:numId w:val="20"/>
        </w:numPr>
      </w:pPr>
      <w:r>
        <w:t xml:space="preserve">Mostrar imágenes de la prueba realizada en sublime </w:t>
      </w:r>
      <w:proofErr w:type="spellStart"/>
      <w:r>
        <w:t>text</w:t>
      </w:r>
      <w:proofErr w:type="spellEnd"/>
    </w:p>
    <w:p w:rsidR="00EE2482" w:rsidRDefault="00EE2482" w:rsidP="00EE2482">
      <w:pPr>
        <w:pStyle w:val="Ttulo3"/>
      </w:pPr>
      <w:bookmarkStart w:id="18" w:name="_Toc427070471"/>
      <w:proofErr w:type="gramStart"/>
      <w:r>
        <w:t>eMo</w:t>
      </w:r>
      <w:r w:rsidRPr="0076151A">
        <w:t>o</w:t>
      </w:r>
      <w:r>
        <w:t>se</w:t>
      </w:r>
      <w:proofErr w:type="gramEnd"/>
      <w:r>
        <w:t xml:space="preserve"> y </w:t>
      </w:r>
      <w:proofErr w:type="spellStart"/>
      <w:r>
        <w:t>tagSea</w:t>
      </w:r>
      <w:bookmarkEnd w:id="18"/>
      <w:proofErr w:type="spellEnd"/>
    </w:p>
    <w:p w:rsidR="00EE2482" w:rsidRPr="003D0E42" w:rsidRDefault="00EE2482" w:rsidP="00EE2482">
      <w:pPr>
        <w:pStyle w:val="Prrafodelista"/>
        <w:numPr>
          <w:ilvl w:val="0"/>
          <w:numId w:val="18"/>
        </w:numPr>
      </w:pPr>
      <w:r>
        <w:t>Resultados de este estudio con las directivas destacadas en Eclipse</w:t>
      </w:r>
    </w:p>
    <w:p w:rsidR="00EE2482" w:rsidRDefault="00EE2482" w:rsidP="00EE2482">
      <w:pPr>
        <w:pStyle w:val="Prrafodelista"/>
        <w:numPr>
          <w:ilvl w:val="0"/>
          <w:numId w:val="16"/>
        </w:numPr>
      </w:pPr>
      <w:r>
        <w:t>Imágenes de eMoose</w:t>
      </w:r>
    </w:p>
    <w:p w:rsidR="00EE2482" w:rsidRDefault="00EE2482" w:rsidP="00EE2482">
      <w:pPr>
        <w:pStyle w:val="Prrafodelista"/>
        <w:numPr>
          <w:ilvl w:val="0"/>
          <w:numId w:val="16"/>
        </w:numPr>
      </w:pPr>
      <w:r>
        <w:t>Explicación de eMoose y su posible utilidad y poder</w:t>
      </w:r>
    </w:p>
    <w:p w:rsidR="00EE2482" w:rsidRDefault="00EE2482" w:rsidP="00EE2482">
      <w:pPr>
        <w:pStyle w:val="Prrafodelista"/>
        <w:numPr>
          <w:ilvl w:val="0"/>
          <w:numId w:val="16"/>
        </w:numPr>
      </w:pPr>
      <w:r>
        <w:t>Taxonomía propuesta</w:t>
      </w:r>
    </w:p>
    <w:p w:rsidR="00EE2482" w:rsidRDefault="00EE2482" w:rsidP="00EE2482">
      <w:pPr>
        <w:pStyle w:val="Ttulo2"/>
      </w:pPr>
      <w:bookmarkStart w:id="19" w:name="_Toc427070472"/>
      <w:r>
        <w:t>Trabajo de Monperrus et al.</w:t>
      </w:r>
      <w:bookmarkEnd w:id="19"/>
    </w:p>
    <w:p w:rsidR="00EE2482" w:rsidRPr="00CC3E1E" w:rsidRDefault="00EE2482" w:rsidP="00EE2482">
      <w:r>
        <w:t xml:space="preserve">Mencionar que el trabajo presenta una buena referencia de comparación al detectar directivas automáticamente, pues el trabajo obtuvo los porcentajes de </w:t>
      </w:r>
      <w:proofErr w:type="spellStart"/>
      <w:r>
        <w:t>keywords</w:t>
      </w:r>
      <w:proofErr w:type="spellEnd"/>
      <w:r>
        <w:t xml:space="preserve"> en cada directiva que encontraron</w:t>
      </w:r>
    </w:p>
    <w:p w:rsidR="00EE2482" w:rsidRDefault="00EE2482" w:rsidP="00EE2482">
      <w:pPr>
        <w:pStyle w:val="Ttulo3"/>
      </w:pPr>
      <w:bookmarkStart w:id="20" w:name="_Toc427070473"/>
      <w:proofErr w:type="spellStart"/>
      <w:r>
        <w:t>Keywords</w:t>
      </w:r>
      <w:proofErr w:type="spellEnd"/>
      <w:r>
        <w:t xml:space="preserve"> para detectar directivas</w:t>
      </w:r>
      <w:bookmarkEnd w:id="20"/>
    </w:p>
    <w:p w:rsidR="00EE2482" w:rsidRPr="003D0E42" w:rsidRDefault="00EE2482" w:rsidP="00EE2482">
      <w:pPr>
        <w:pStyle w:val="Ttulo3"/>
      </w:pPr>
      <w:bookmarkStart w:id="21" w:name="_Toc427070474"/>
      <w:r>
        <w:t>Taxonomía de directivas</w:t>
      </w:r>
      <w:bookmarkEnd w:id="21"/>
    </w:p>
    <w:p w:rsidR="00EE2482" w:rsidRDefault="00EE2482" w:rsidP="00EE2482">
      <w:pPr>
        <w:pStyle w:val="Ttulo1"/>
      </w:pPr>
      <w:bookmarkStart w:id="22" w:name="_Toc427070475"/>
      <w:r>
        <w:t>Desarrollo de &lt;</w:t>
      </w:r>
      <w:proofErr w:type="spellStart"/>
      <w:r>
        <w:t>NombrePrograma</w:t>
      </w:r>
      <w:proofErr w:type="spellEnd"/>
      <w:r>
        <w:t>&gt;</w:t>
      </w:r>
      <w:bookmarkEnd w:id="22"/>
    </w:p>
    <w:p w:rsidR="00EE2482" w:rsidRPr="0079123D" w:rsidRDefault="00EE2482" w:rsidP="00EE2482">
      <w:pPr>
        <w:rPr>
          <w:color w:val="808080" w:themeColor="background1" w:themeShade="80"/>
          <w:sz w:val="18"/>
          <w:szCs w:val="18"/>
          <w:lang w:val="en-US"/>
        </w:rPr>
      </w:pPr>
      <w:proofErr w:type="spellStart"/>
      <w:r w:rsidRPr="003970CB">
        <w:rPr>
          <w:color w:val="808080" w:themeColor="background1" w:themeShade="80"/>
          <w:sz w:val="18"/>
          <w:szCs w:val="18"/>
          <w:lang w:val="en-US"/>
        </w:rPr>
        <w:t>Nombres</w:t>
      </w:r>
      <w:proofErr w:type="spellEnd"/>
      <w:r w:rsidRPr="003970CB">
        <w:rPr>
          <w:color w:val="808080" w:themeColor="background1" w:themeShade="80"/>
          <w:sz w:val="18"/>
          <w:szCs w:val="18"/>
          <w:lang w:val="en-US"/>
        </w:rPr>
        <w:t xml:space="preserve"> </w:t>
      </w:r>
      <w:proofErr w:type="spellStart"/>
      <w:r w:rsidRPr="003970CB">
        <w:rPr>
          <w:color w:val="808080" w:themeColor="background1" w:themeShade="80"/>
          <w:sz w:val="18"/>
          <w:szCs w:val="18"/>
          <w:lang w:val="en-US"/>
        </w:rPr>
        <w:t>posibles</w:t>
      </w:r>
      <w:proofErr w:type="spellEnd"/>
      <w:r w:rsidRPr="00787ED4">
        <w:rPr>
          <w:color w:val="808080" w:themeColor="background1" w:themeShade="80"/>
          <w:sz w:val="18"/>
          <w:szCs w:val="18"/>
          <w:lang w:val="en-US"/>
        </w:rPr>
        <w:t xml:space="preserve">:  Comments Highlighter (CHI o </w:t>
      </w:r>
      <w:proofErr w:type="spellStart"/>
      <w:r w:rsidRPr="00787ED4">
        <w:rPr>
          <w:color w:val="808080" w:themeColor="background1" w:themeShade="80"/>
          <w:sz w:val="18"/>
          <w:szCs w:val="18"/>
          <w:lang w:val="en-US"/>
        </w:rPr>
        <w:t>CHi</w:t>
      </w:r>
      <w:proofErr w:type="spellEnd"/>
      <w:r w:rsidRPr="00787ED4">
        <w:rPr>
          <w:color w:val="808080" w:themeColor="background1" w:themeShade="80"/>
          <w:sz w:val="18"/>
          <w:szCs w:val="18"/>
          <w:lang w:val="en-US"/>
        </w:rPr>
        <w:t xml:space="preserve">); Java </w:t>
      </w:r>
      <w:proofErr w:type="spellStart"/>
      <w:proofErr w:type="gramStart"/>
      <w:r w:rsidRPr="00787ED4">
        <w:rPr>
          <w:color w:val="808080" w:themeColor="background1" w:themeShade="80"/>
          <w:sz w:val="18"/>
          <w:szCs w:val="18"/>
          <w:lang w:val="en-US"/>
        </w:rPr>
        <w:t>Api</w:t>
      </w:r>
      <w:proofErr w:type="spellEnd"/>
      <w:proofErr w:type="gramEnd"/>
      <w:r w:rsidRPr="00787ED4">
        <w:rPr>
          <w:color w:val="808080" w:themeColor="background1" w:themeShade="80"/>
          <w:sz w:val="18"/>
          <w:szCs w:val="18"/>
          <w:lang w:val="en-US"/>
        </w:rPr>
        <w:t xml:space="preserve"> Highlighter (JAH); </w:t>
      </w:r>
      <w:proofErr w:type="spellStart"/>
      <w:r w:rsidRPr="00787ED4">
        <w:rPr>
          <w:color w:val="808080" w:themeColor="background1" w:themeShade="80"/>
          <w:sz w:val="18"/>
          <w:szCs w:val="18"/>
          <w:lang w:val="en-US"/>
        </w:rPr>
        <w:t>Jah</w:t>
      </w:r>
      <w:proofErr w:type="spellEnd"/>
      <w:r w:rsidRPr="00787ED4">
        <w:rPr>
          <w:color w:val="808080" w:themeColor="background1" w:themeShade="80"/>
          <w:sz w:val="18"/>
          <w:szCs w:val="18"/>
          <w:lang w:val="en-US"/>
        </w:rPr>
        <w:t xml:space="preserve"> </w:t>
      </w:r>
      <w:proofErr w:type="spellStart"/>
      <w:r w:rsidRPr="00787ED4">
        <w:rPr>
          <w:color w:val="808080" w:themeColor="background1" w:themeShade="80"/>
          <w:sz w:val="18"/>
          <w:szCs w:val="18"/>
          <w:lang w:val="en-US"/>
        </w:rPr>
        <w:t>Api</w:t>
      </w:r>
      <w:proofErr w:type="spellEnd"/>
      <w:r w:rsidRPr="00787ED4">
        <w:rPr>
          <w:color w:val="808080" w:themeColor="background1" w:themeShade="80"/>
          <w:sz w:val="18"/>
          <w:szCs w:val="18"/>
          <w:lang w:val="en-US"/>
        </w:rPr>
        <w:t xml:space="preserve"> Highlighter (JAH)</w:t>
      </w:r>
    </w:p>
    <w:p w:rsidR="00EE2482" w:rsidRDefault="00EE2482" w:rsidP="00EE2482">
      <w:bookmarkStart w:id="23" w:name="_Toc427070476"/>
      <w:r>
        <w:t>&lt;</w:t>
      </w:r>
      <w:proofErr w:type="spellStart"/>
      <w:r>
        <w:t>NombrePrograma</w:t>
      </w:r>
      <w:proofErr w:type="spellEnd"/>
      <w:r>
        <w:t xml:space="preserve">&gt; fue inicialmente concebido como una manera de facilitar la visualización y revisión manual de comentarios de API, que permitiera destacar visualmente las frases que fueran directivas. Resultó ser algo necesario para facilitar y hacer menos tediosa la revisión manual de más de 3000 comentarios </w:t>
      </w:r>
      <w:proofErr w:type="spellStart"/>
      <w:r>
        <w:t>Javadoc</w:t>
      </w:r>
      <w:proofErr w:type="spellEnd"/>
      <w:r>
        <w:t>. Los resultados de marcar las directivas fueron luego aplicados a Data Mining para obtener modelos que identifiquen automáticamente las directivas en datos futuros.</w:t>
      </w:r>
    </w:p>
    <w:p w:rsidR="00EE2482" w:rsidRDefault="00EE2482" w:rsidP="00EE2482">
      <w:r>
        <w:lastRenderedPageBreak/>
        <w:t xml:space="preserve">Finalmente el esfuerzo concluyó en un software que va a poder facilitar futuras </w:t>
      </w:r>
      <w:proofErr w:type="spellStart"/>
      <w:r>
        <w:t>revisiónes</w:t>
      </w:r>
      <w:proofErr w:type="spellEnd"/>
      <w:r>
        <w:t xml:space="preserve"> </w:t>
      </w:r>
      <w:proofErr w:type="spellStart"/>
      <w:r>
        <w:t>semi</w:t>
      </w:r>
      <w:proofErr w:type="spellEnd"/>
      <w:r>
        <w:t xml:space="preserve">-automáticas de documentación de API y que automatiza el pre-procesamiento necesario para poder aplicar algoritmos de Machine </w:t>
      </w:r>
      <w:proofErr w:type="spellStart"/>
      <w:r>
        <w:t>Learning</w:t>
      </w:r>
      <w:proofErr w:type="spellEnd"/>
      <w:r>
        <w:t xml:space="preserve"> en Weka a estos datos. El programa es una aplicación web, diseñado así para ser de fácil acceso para un usuario, requiriendo solo de un browser. También al ser una aplicación web, un browser permite visualizar el HTML que tiene un comentario </w:t>
      </w:r>
      <w:proofErr w:type="spellStart"/>
      <w:r>
        <w:t>javadoc</w:t>
      </w:r>
      <w:proofErr w:type="spellEnd"/>
      <w:r>
        <w:t xml:space="preserve">, mejorando la visualización de la </w:t>
      </w:r>
      <w:commentRangeStart w:id="24"/>
      <w:r>
        <w:t>documentación</w:t>
      </w:r>
      <w:commentRangeEnd w:id="24"/>
      <w:r>
        <w:rPr>
          <w:rStyle w:val="Refdecomentario"/>
        </w:rPr>
        <w:commentReference w:id="24"/>
      </w:r>
      <w:r>
        <w:t>.</w:t>
      </w:r>
    </w:p>
    <w:p w:rsidR="00EE2482" w:rsidRDefault="00EE2482" w:rsidP="00EE2482">
      <w:pPr>
        <w:pStyle w:val="Ttulo2"/>
      </w:pPr>
      <w:r>
        <w:t>Objetivo General, Usuario Final</w:t>
      </w:r>
      <w:bookmarkEnd w:id="23"/>
      <w:r>
        <w:t xml:space="preserve"> y </w:t>
      </w:r>
      <w:r w:rsidRPr="00851D29">
        <w:rPr>
          <w:highlight w:val="yellow"/>
        </w:rPr>
        <w:t xml:space="preserve">Casos de </w:t>
      </w:r>
      <w:commentRangeStart w:id="25"/>
      <w:r w:rsidRPr="00851D29">
        <w:rPr>
          <w:highlight w:val="yellow"/>
        </w:rPr>
        <w:t>Uso</w:t>
      </w:r>
      <w:commentRangeEnd w:id="25"/>
      <w:r w:rsidR="00851D29">
        <w:rPr>
          <w:rStyle w:val="Refdecomentario"/>
          <w:rFonts w:asciiTheme="minorHAnsi" w:eastAsiaTheme="minorEastAsia" w:hAnsiTheme="minorHAnsi" w:cstheme="minorBidi"/>
          <w:b w:val="0"/>
          <w:bCs w:val="0"/>
          <w:color w:val="auto"/>
        </w:rPr>
        <w:commentReference w:id="25"/>
      </w:r>
    </w:p>
    <w:p w:rsidR="00EE2482" w:rsidRDefault="00EE2482" w:rsidP="00EE2482">
      <w:pPr>
        <w:pStyle w:val="Prrafodelista"/>
      </w:pPr>
    </w:p>
    <w:p w:rsidR="00EE2482" w:rsidRDefault="00EE2482" w:rsidP="00EE2482">
      <w:r>
        <w:t>El objetivo principal de &lt;</w:t>
      </w:r>
      <w:proofErr w:type="spellStart"/>
      <w:r>
        <w:t>NombrePrograma</w:t>
      </w:r>
      <w:proofErr w:type="spellEnd"/>
      <w:r>
        <w:t xml:space="preserve">&gt; es facilitar la clasificación, manual o </w:t>
      </w:r>
      <w:proofErr w:type="spellStart"/>
      <w:r>
        <w:t>semi</w:t>
      </w:r>
      <w:proofErr w:type="spellEnd"/>
      <w:r>
        <w:t>-automática, de frases en la documentación de las API así como también, permitir una fácil visualización y navegación de los comentarios. &lt;</w:t>
      </w:r>
      <w:proofErr w:type="spellStart"/>
      <w:r>
        <w:t>NombrePrograma</w:t>
      </w:r>
      <w:proofErr w:type="spellEnd"/>
      <w:r>
        <w:t>&gt; ayuda a destacar directivas dentro de los comentarios de una API.</w:t>
      </w:r>
    </w:p>
    <w:p w:rsidR="00EE2482" w:rsidRDefault="00EE2482" w:rsidP="00EE2482">
      <w:r>
        <w:t>Los usuarios finales son principalmente dos. A continuación se describen ambos usuarios a los cuales está destinada la aplicación, y un caso de uso de ejemplo por cada uno.</w:t>
      </w:r>
    </w:p>
    <w:p w:rsidR="00EE2482" w:rsidRDefault="00EE2482" w:rsidP="00EE2482">
      <w:pPr>
        <w:rPr>
          <w:b/>
        </w:rPr>
      </w:pPr>
      <w:commentRangeStart w:id="26"/>
      <w:commentRangeStart w:id="27"/>
      <w:r w:rsidRPr="00473570">
        <w:rPr>
          <w:b/>
        </w:rPr>
        <w:t>Persona a cargo de la Documentación de una API</w:t>
      </w:r>
    </w:p>
    <w:p w:rsidR="00EE2482" w:rsidRDefault="00EE2482" w:rsidP="00EE2482">
      <w:r>
        <w:tab/>
      </w:r>
      <w:r>
        <w:tab/>
        <w:t xml:space="preserve">Es una persona interesada en destacar las directivas de su API. Quiere que los usuarios que </w:t>
      </w:r>
      <w:r>
        <w:tab/>
      </w:r>
      <w:r>
        <w:tab/>
        <w:t xml:space="preserve">lean su documentación puedan advertir con mayor facilidad las instrucciones importantes   </w:t>
      </w:r>
      <w:r>
        <w:tab/>
      </w:r>
      <w:r>
        <w:tab/>
        <w:t>sobre el uso correcto de la librería. Entonces usa el programa para que las directivas sean</w:t>
      </w:r>
      <w:r>
        <w:tab/>
      </w:r>
      <w:r>
        <w:tab/>
        <w:t>detectadas y destacadas en su documentación automáticamente. Luego si desea puede</w:t>
      </w:r>
      <w:r>
        <w:tab/>
      </w:r>
      <w:r>
        <w:tab/>
      </w:r>
      <w:r>
        <w:tab/>
        <w:t>revisar y corregir manualmente las directivas que fueron detectadas usando la aplicación.</w:t>
      </w:r>
    </w:p>
    <w:p w:rsidR="00EE2482" w:rsidRDefault="00EE2482" w:rsidP="00EE2482">
      <w:r>
        <w:t>Caso de Uso #1</w:t>
      </w:r>
      <w:r w:rsidR="0022439C">
        <w:t>: Documentador de API</w:t>
      </w:r>
    </w:p>
    <w:p w:rsidR="00EE2482" w:rsidRDefault="00EE2482" w:rsidP="00EE2482">
      <w:r>
        <w:t>Usuario crea nuevo proyecto seleccionando una carpeta en su directorio local. Su carpeta contiene los archivos con extensión .java y contiene más carpetas internas que a su vez contienen otros archivos .java. La carpeta contiene otros archivos .</w:t>
      </w:r>
      <w:proofErr w:type="spellStart"/>
      <w:r>
        <w:t>txt</w:t>
      </w:r>
      <w:proofErr w:type="spellEnd"/>
      <w:r>
        <w:t xml:space="preserve"> y .</w:t>
      </w:r>
      <w:proofErr w:type="spellStart"/>
      <w:r>
        <w:t>html</w:t>
      </w:r>
      <w:proofErr w:type="spellEnd"/>
      <w:r>
        <w:t xml:space="preserve">, pero estos </w:t>
      </w:r>
      <w:commentRangeStart w:id="28"/>
      <w:r>
        <w:t>no son considerados</w:t>
      </w:r>
      <w:commentRangeEnd w:id="28"/>
      <w:r>
        <w:rPr>
          <w:rStyle w:val="Refdecomentario"/>
        </w:rPr>
        <w:commentReference w:id="28"/>
      </w:r>
      <w:r>
        <w:t xml:space="preserve">. Para terminar de crear el proyecto solo debe elegir si quiere que el programa intente adivinar por si sólo cuales son las directivas o si no quiere que el programa sugiera cuales son las directivas. Tiene tres opciones: no adivinar directivas, adivinar usando el clasificador de Machine </w:t>
      </w:r>
      <w:proofErr w:type="spellStart"/>
      <w:r>
        <w:t>Learning</w:t>
      </w:r>
      <w:proofErr w:type="spellEnd"/>
      <w:r>
        <w:t xml:space="preserve"> o adivinar usando </w:t>
      </w:r>
      <w:proofErr w:type="spellStart"/>
      <w:r>
        <w:t>keywords</w:t>
      </w:r>
      <w:proofErr w:type="spellEnd"/>
      <w:r>
        <w:t xml:space="preserve">. El usuario elige adivinar automáticamente las directivas con un clasificador de Machine </w:t>
      </w:r>
      <w:proofErr w:type="spellStart"/>
      <w:r>
        <w:t>Learning</w:t>
      </w:r>
      <w:proofErr w:type="spellEnd"/>
      <w:r>
        <w:rPr>
          <w:rStyle w:val="Refdenotaalpie"/>
        </w:rPr>
        <w:footnoteReference w:id="1"/>
      </w:r>
      <w:r>
        <w:t xml:space="preserve"> que tiene la aplicación.</w:t>
      </w:r>
    </w:p>
    <w:p w:rsidR="00EE2482" w:rsidRDefault="00EE2482" w:rsidP="00EE2482">
      <w:r>
        <w:t>Luego, la página toma unos segundos en procesar los archivos y después muestra el primer comentario de API, indicando que el proyecto ya ha sido creado y está listo para ser manualmente revisado o exportar los resultados.</w:t>
      </w:r>
    </w:p>
    <w:p w:rsidR="00EE2482" w:rsidRDefault="00EE2482" w:rsidP="00EE2482">
      <w:r>
        <w:lastRenderedPageBreak/>
        <w:t>El usuario decide revisar (y corregir si es necesario) algunas frases de la API en la página web, usando las flechas y tecla de espacio de su teclado, y cuando ha terminado exporta el proyecto a una corregida documentación de API que deja marcadas las frases que son directivas</w:t>
      </w:r>
      <w:r>
        <w:rPr>
          <w:rStyle w:val="Refdenotaalpie"/>
        </w:rPr>
        <w:footnoteReference w:id="2"/>
      </w:r>
      <w:r>
        <w:t>.</w:t>
      </w:r>
    </w:p>
    <w:p w:rsidR="00EE2482" w:rsidRPr="00FC132E" w:rsidRDefault="00EE2482" w:rsidP="00EE2482"/>
    <w:p w:rsidR="00EE2482" w:rsidRDefault="00EE2482" w:rsidP="00EE2482">
      <w:pPr>
        <w:rPr>
          <w:b/>
        </w:rPr>
      </w:pPr>
      <w:r w:rsidRPr="00473570">
        <w:rPr>
          <w:b/>
        </w:rPr>
        <w:t>Investigador de Text Mining sobre Comentarios de Código</w:t>
      </w:r>
      <w:commentRangeEnd w:id="26"/>
      <w:r>
        <w:rPr>
          <w:rStyle w:val="Refdecomentario"/>
        </w:rPr>
        <w:commentReference w:id="26"/>
      </w:r>
      <w:commentRangeEnd w:id="27"/>
      <w:r>
        <w:rPr>
          <w:rStyle w:val="Refdecomentario"/>
        </w:rPr>
        <w:commentReference w:id="27"/>
      </w:r>
    </w:p>
    <w:p w:rsidR="00EE2482" w:rsidRDefault="00EE2482" w:rsidP="00EE2482">
      <w:r>
        <w:tab/>
      </w:r>
      <w:r>
        <w:tab/>
        <w:t xml:space="preserve">Un investigador o desarrollador que desea aplicar Text Mining a la documentación de una </w:t>
      </w:r>
      <w:r>
        <w:tab/>
      </w:r>
      <w:r>
        <w:tab/>
        <w:t xml:space="preserve">API o bien a un conjunto de comentarios de código fuente. Posiblemente incluso crear </w:t>
      </w:r>
      <w:r>
        <w:tab/>
      </w:r>
      <w:r>
        <w:tab/>
      </w:r>
      <w:r>
        <w:tab/>
        <w:t xml:space="preserve">mejores modelos de predicción de directivas. Va a usar el programa para pre-procesar </w:t>
      </w:r>
      <w:r>
        <w:tab/>
      </w:r>
      <w:r>
        <w:tab/>
      </w:r>
      <w:r>
        <w:tab/>
        <w:t xml:space="preserve">datos que luego usará en Weka u otra herramienta similar. Puede además modificar </w:t>
      </w:r>
      <w:r>
        <w:tab/>
      </w:r>
      <w:r>
        <w:tab/>
      </w:r>
      <w:r>
        <w:tab/>
        <w:t>manualmente cuáles son las directivas en la aplicación web.</w:t>
      </w:r>
    </w:p>
    <w:p w:rsidR="00EE2482" w:rsidRDefault="00EE2482" w:rsidP="00EE2482">
      <w:r>
        <w:t>Caso de Uso #2</w:t>
      </w:r>
      <w:r w:rsidR="0022439C">
        <w:t>: Investigador de Text Mining</w:t>
      </w:r>
    </w:p>
    <w:p w:rsidR="00EE2482" w:rsidRDefault="00EE2482" w:rsidP="00EE2482">
      <w:r>
        <w:t>Usuario crea nuevo proyecto seleccionando una carpeta en su directorio local. Su carpeta contiene los archivos con extensión .java y contiene más carpetas internas que a su vez contienen otros archivos .java. La carpeta contiene otros archivos .</w:t>
      </w:r>
      <w:proofErr w:type="spellStart"/>
      <w:r>
        <w:t>txt</w:t>
      </w:r>
      <w:proofErr w:type="spellEnd"/>
      <w:r>
        <w:t xml:space="preserve"> y .</w:t>
      </w:r>
      <w:proofErr w:type="spellStart"/>
      <w:r>
        <w:t>html</w:t>
      </w:r>
      <w:proofErr w:type="spellEnd"/>
      <w:r>
        <w:t xml:space="preserve">, pero estos </w:t>
      </w:r>
      <w:commentRangeStart w:id="29"/>
      <w:r>
        <w:t>no son considerados</w:t>
      </w:r>
      <w:commentRangeEnd w:id="29"/>
      <w:r>
        <w:rPr>
          <w:rStyle w:val="Refdecomentario"/>
        </w:rPr>
        <w:commentReference w:id="29"/>
      </w:r>
      <w:r>
        <w:t>.</w:t>
      </w:r>
    </w:p>
    <w:p w:rsidR="00EE2482" w:rsidRDefault="00EE2482" w:rsidP="00EE2482">
      <w:r>
        <w:t>Luego de seleccionar la carpeta, la página toma unos segundos en procesar los archivos y luego muestra el primer comentario de API, indicando que el proyecto ya ha sido creado y está listo para ser manualmente revisado.</w:t>
      </w:r>
    </w:p>
    <w:p w:rsidR="00EE2482" w:rsidRDefault="00EE2482" w:rsidP="00EE2482">
      <w:r>
        <w:t>El usuario revisa y marca varias frases de la documentación de su API, usando las flechas y tecla de espacio de su teclado y cuando ha terminado, presiona el botón de exportar datos para generar un archivo .</w:t>
      </w:r>
      <w:proofErr w:type="spellStart"/>
      <w:r>
        <w:t>csv</w:t>
      </w:r>
      <w:proofErr w:type="spellEnd"/>
      <w:r>
        <w:t xml:space="preserve"> y un archivo .</w:t>
      </w:r>
      <w:proofErr w:type="spellStart"/>
      <w:r>
        <w:t>arff</w:t>
      </w:r>
      <w:proofErr w:type="spellEnd"/>
      <w:r>
        <w:t>.</w:t>
      </w:r>
    </w:p>
    <w:p w:rsidR="00EE2482" w:rsidRPr="00545959" w:rsidRDefault="00EE2482" w:rsidP="00EE2482">
      <w:r>
        <w:t xml:space="preserve">El usuario luego aplica algoritmos de Machine </w:t>
      </w:r>
      <w:proofErr w:type="spellStart"/>
      <w:r>
        <w:t>Learning</w:t>
      </w:r>
      <w:proofErr w:type="spellEnd"/>
      <w:r>
        <w:t xml:space="preserve"> o análisis de Text Mining en el programa Weka abriendo el archivo .</w:t>
      </w:r>
      <w:proofErr w:type="spellStart"/>
      <w:r>
        <w:t>arff</w:t>
      </w:r>
      <w:proofErr w:type="spellEnd"/>
      <w:r>
        <w:t xml:space="preserve"> que contiene las frases de documentación que él manualmente revisó. Ahora puede probar con distintos clasificadores en esos datos para mejorar su modelo predictivo de directivas, con el fin de obtener un clasificador que en el futuro pueda adivinar con más precisión cuales frases son directivas dentro de la documentación de una API.</w:t>
      </w:r>
    </w:p>
    <w:p w:rsidR="00EE2482" w:rsidRPr="00E21792" w:rsidRDefault="00EE2482" w:rsidP="00EE2482"/>
    <w:p w:rsidR="00EE2482" w:rsidRDefault="00EE2482" w:rsidP="00EE2482">
      <w:pPr>
        <w:pStyle w:val="Ttulo2"/>
      </w:pPr>
      <w:bookmarkStart w:id="30" w:name="_Toc427070477"/>
      <w:r>
        <w:t>Interfaz de &lt;</w:t>
      </w:r>
      <w:proofErr w:type="spellStart"/>
      <w:r>
        <w:t>NombrePrograma</w:t>
      </w:r>
      <w:proofErr w:type="spellEnd"/>
      <w:r>
        <w:t>&gt;</w:t>
      </w:r>
      <w:bookmarkEnd w:id="30"/>
    </w:p>
    <w:p w:rsidR="00EE2482" w:rsidRDefault="00EE2482" w:rsidP="00EE2482">
      <w:r>
        <w:t>En la siguiente imagen se muestra la interfaz de &lt;</w:t>
      </w:r>
      <w:proofErr w:type="spellStart"/>
      <w:r>
        <w:t>NombrePrograma</w:t>
      </w:r>
      <w:proofErr w:type="spellEnd"/>
      <w:r>
        <w:t>&gt; y luego se detalla cada componente y funcionalidad.</w:t>
      </w:r>
    </w:p>
    <w:p w:rsidR="00EE2482" w:rsidRPr="006661A8" w:rsidRDefault="00EE2482" w:rsidP="00EE2482">
      <w:r>
        <w:rPr>
          <w:noProof/>
        </w:rPr>
        <w:lastRenderedPageBreak/>
        <w:drawing>
          <wp:inline distT="0" distB="0" distL="0" distR="0" wp14:anchorId="26A4CDD0" wp14:editId="1B78720A">
            <wp:extent cx="6106795" cy="3637915"/>
            <wp:effectExtent l="0" t="0" r="8255"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web.bmp"/>
                    <pic:cNvPicPr/>
                  </pic:nvPicPr>
                  <pic:blipFill>
                    <a:blip r:embed="rId13">
                      <a:extLst>
                        <a:ext uri="{28A0092B-C50C-407E-A947-70E740481C1C}">
                          <a14:useLocalDpi xmlns:a14="http://schemas.microsoft.com/office/drawing/2010/main" val="0"/>
                        </a:ext>
                      </a:extLst>
                    </a:blip>
                    <a:stretch>
                      <a:fillRect/>
                    </a:stretch>
                  </pic:blipFill>
                  <pic:spPr>
                    <a:xfrm>
                      <a:off x="0" y="0"/>
                      <a:ext cx="6106795" cy="3637915"/>
                    </a:xfrm>
                    <a:prstGeom prst="rect">
                      <a:avLst/>
                    </a:prstGeom>
                  </pic:spPr>
                </pic:pic>
              </a:graphicData>
            </a:graphic>
          </wp:inline>
        </w:drawing>
      </w:r>
    </w:p>
    <w:p w:rsidR="00EE2482" w:rsidRDefault="00EE2482" w:rsidP="00EE2482">
      <w:pPr>
        <w:jc w:val="center"/>
        <w:rPr>
          <w:color w:val="A6A6A6" w:themeColor="background1" w:themeShade="A6"/>
          <w:sz w:val="20"/>
          <w:szCs w:val="20"/>
        </w:rPr>
      </w:pPr>
      <w:bookmarkStart w:id="31" w:name="_Toc427070478"/>
      <w:r w:rsidRPr="00314B9E">
        <w:rPr>
          <w:color w:val="A6A6A6" w:themeColor="background1" w:themeShade="A6"/>
          <w:sz w:val="20"/>
          <w:szCs w:val="20"/>
        </w:rPr>
        <w:t>(</w:t>
      </w:r>
      <w:proofErr w:type="gramStart"/>
      <w:r w:rsidRPr="00314B9E">
        <w:rPr>
          <w:color w:val="A6A6A6" w:themeColor="background1" w:themeShade="A6"/>
          <w:sz w:val="20"/>
          <w:szCs w:val="20"/>
        </w:rPr>
        <w:t>esta</w:t>
      </w:r>
      <w:proofErr w:type="gramEnd"/>
      <w:r w:rsidRPr="00314B9E">
        <w:rPr>
          <w:color w:val="A6A6A6" w:themeColor="background1" w:themeShade="A6"/>
          <w:sz w:val="20"/>
          <w:szCs w:val="20"/>
        </w:rPr>
        <w:t xml:space="preserve"> imagen va a ser actualizada y mejorada después)</w:t>
      </w:r>
    </w:p>
    <w:p w:rsidR="00EE2482" w:rsidRDefault="00EE2482" w:rsidP="00EE2482"/>
    <w:p w:rsidR="00EE2482" w:rsidRPr="00F4069F" w:rsidRDefault="00EE2482" w:rsidP="00EE2482"/>
    <w:p w:rsidR="00EE2482" w:rsidRDefault="00EE2482" w:rsidP="00EE2482">
      <w:pPr>
        <w:pStyle w:val="Prrafodelista"/>
        <w:numPr>
          <w:ilvl w:val="0"/>
          <w:numId w:val="33"/>
        </w:numPr>
      </w:pPr>
      <w:r>
        <w:t>Comenzar nuevo proyecto</w:t>
      </w:r>
      <w:r w:rsidRPr="007E36A7">
        <w:t xml:space="preserve"> </w:t>
      </w:r>
    </w:p>
    <w:p w:rsidR="00EE2482" w:rsidRDefault="00EE2482" w:rsidP="00EE2482">
      <w:pPr>
        <w:pStyle w:val="Prrafodelista"/>
        <w:ind w:left="1440"/>
      </w:pPr>
      <w:r>
        <w:t>Selecciona la carpeta que contiene tu código fuente Java.</w:t>
      </w:r>
    </w:p>
    <w:p w:rsidR="00EE2482" w:rsidRDefault="00EE2482" w:rsidP="00EE2482">
      <w:pPr>
        <w:pStyle w:val="Prrafodelista"/>
        <w:numPr>
          <w:ilvl w:val="0"/>
          <w:numId w:val="33"/>
        </w:numPr>
      </w:pPr>
      <w:r>
        <w:t>Abrir proyecto</w:t>
      </w:r>
    </w:p>
    <w:p w:rsidR="00EE2482" w:rsidRDefault="00EE2482" w:rsidP="00EE2482">
      <w:pPr>
        <w:pStyle w:val="Prrafodelista"/>
        <w:ind w:left="1440"/>
      </w:pPr>
      <w:proofErr w:type="gramStart"/>
      <w:r>
        <w:t>Continua</w:t>
      </w:r>
      <w:proofErr w:type="gramEnd"/>
      <w:r>
        <w:t xml:space="preserve"> revisando un proyecto ya existente.</w:t>
      </w:r>
    </w:p>
    <w:p w:rsidR="00EE2482" w:rsidRDefault="00EE2482" w:rsidP="00EE2482">
      <w:pPr>
        <w:pStyle w:val="Prrafodelista"/>
        <w:numPr>
          <w:ilvl w:val="0"/>
          <w:numId w:val="33"/>
        </w:numPr>
      </w:pPr>
      <w:r>
        <w:t xml:space="preserve">Navegación con botones (se recomienda usar </w:t>
      </w:r>
      <w:proofErr w:type="spellStart"/>
      <w:r>
        <w:t>hotkeys</w:t>
      </w:r>
      <w:proofErr w:type="spellEnd"/>
      <w:r>
        <w:t>)</w:t>
      </w:r>
    </w:p>
    <w:p w:rsidR="00EE2482" w:rsidRDefault="00EE2482" w:rsidP="00EE2482">
      <w:pPr>
        <w:pStyle w:val="Prrafodelista"/>
        <w:ind w:left="1440"/>
      </w:pPr>
      <w:r>
        <w:t>Anda al anterior o siguiente comentario/frase y destaca una frase. Se recomienda usar las teclas de acceso rápido (teclas de flechas y tecla de espacio).</w:t>
      </w:r>
    </w:p>
    <w:p w:rsidR="00EE2482" w:rsidRDefault="00EE2482" w:rsidP="00EE2482">
      <w:pPr>
        <w:pStyle w:val="Prrafodelista"/>
        <w:numPr>
          <w:ilvl w:val="0"/>
          <w:numId w:val="33"/>
        </w:numPr>
      </w:pPr>
      <w:r>
        <w:t>Información</w:t>
      </w:r>
    </w:p>
    <w:p w:rsidR="00EE2482" w:rsidRDefault="00EE2482" w:rsidP="00EE2482">
      <w:pPr>
        <w:pStyle w:val="Prrafodelista"/>
        <w:ind w:left="1440"/>
      </w:pPr>
      <w:r>
        <w:t xml:space="preserve">ID y </w:t>
      </w:r>
      <w:proofErr w:type="spellStart"/>
      <w:r>
        <w:t>path</w:t>
      </w:r>
      <w:proofErr w:type="spellEnd"/>
      <w:r>
        <w:t xml:space="preserve"> del comentario actual.</w:t>
      </w:r>
    </w:p>
    <w:p w:rsidR="00EE2482" w:rsidRDefault="00EE2482" w:rsidP="00EE2482">
      <w:pPr>
        <w:pStyle w:val="Prrafodelista"/>
        <w:numPr>
          <w:ilvl w:val="0"/>
          <w:numId w:val="33"/>
        </w:numPr>
      </w:pPr>
      <w:r>
        <w:t>Visualización de comentarios</w:t>
      </w:r>
    </w:p>
    <w:p w:rsidR="00EE2482" w:rsidRDefault="00EE2482" w:rsidP="00EE2482">
      <w:pPr>
        <w:pStyle w:val="Prrafodelista"/>
        <w:ind w:left="1440"/>
      </w:pPr>
      <w:r>
        <w:t>Zona donde se despliegan los comentarios.</w:t>
      </w:r>
    </w:p>
    <w:p w:rsidR="00EE2482" w:rsidRDefault="00EE2482" w:rsidP="00EE2482">
      <w:pPr>
        <w:pStyle w:val="Prrafodelista"/>
        <w:numPr>
          <w:ilvl w:val="0"/>
          <w:numId w:val="33"/>
        </w:numPr>
      </w:pPr>
      <w:r>
        <w:t xml:space="preserve">Ver </w:t>
      </w:r>
      <w:proofErr w:type="spellStart"/>
      <w:r>
        <w:t>IDs</w:t>
      </w:r>
      <w:proofErr w:type="spellEnd"/>
      <w:r>
        <w:t xml:space="preserve"> modificados</w:t>
      </w:r>
    </w:p>
    <w:p w:rsidR="00EE2482" w:rsidRDefault="00EE2482" w:rsidP="00EE2482">
      <w:pPr>
        <w:pStyle w:val="Prrafodelista"/>
        <w:ind w:left="1440"/>
      </w:pPr>
      <w:r>
        <w:t xml:space="preserve">Ver lista de </w:t>
      </w:r>
      <w:proofErr w:type="spellStart"/>
      <w:r>
        <w:t>IDs</w:t>
      </w:r>
      <w:proofErr w:type="spellEnd"/>
      <w:r>
        <w:t xml:space="preserve"> modificados hasta ahora. Puede ser útil en ciertas circunstancias, como por ejemplo para saber cuál fue la última ID que revisaste.</w:t>
      </w:r>
    </w:p>
    <w:p w:rsidR="00EE2482" w:rsidRDefault="00EE2482" w:rsidP="00EE2482">
      <w:pPr>
        <w:pStyle w:val="Prrafodelista"/>
        <w:numPr>
          <w:ilvl w:val="0"/>
          <w:numId w:val="33"/>
        </w:numPr>
      </w:pPr>
      <w:r>
        <w:t>Exportar proyecto</w:t>
      </w:r>
    </w:p>
    <w:p w:rsidR="00EE2482" w:rsidRDefault="00EE2482" w:rsidP="00EE2482">
      <w:pPr>
        <w:pStyle w:val="Prrafodelista"/>
        <w:ind w:left="1440"/>
      </w:pPr>
      <w:r>
        <w:t>Exportar las marcas manualmente realizadas a .</w:t>
      </w:r>
      <w:proofErr w:type="spellStart"/>
      <w:r>
        <w:t>csv</w:t>
      </w:r>
      <w:proofErr w:type="spellEnd"/>
      <w:r>
        <w:t xml:space="preserve"> y .</w:t>
      </w:r>
      <w:proofErr w:type="spellStart"/>
      <w:r>
        <w:t>arff</w:t>
      </w:r>
      <w:proofErr w:type="spellEnd"/>
      <w:r>
        <w:t>.</w:t>
      </w:r>
    </w:p>
    <w:p w:rsidR="00EE2482" w:rsidRDefault="00EE2482" w:rsidP="00EE2482">
      <w:pPr>
        <w:pStyle w:val="Prrafodelista"/>
        <w:numPr>
          <w:ilvl w:val="0"/>
          <w:numId w:val="33"/>
        </w:numPr>
      </w:pPr>
      <w:r>
        <w:t>Borrar datos</w:t>
      </w:r>
    </w:p>
    <w:p w:rsidR="00EE2482" w:rsidRDefault="00EE2482" w:rsidP="00EE2482">
      <w:pPr>
        <w:pStyle w:val="Prrafodelista"/>
        <w:ind w:left="1440"/>
      </w:pPr>
      <w:r>
        <w:lastRenderedPageBreak/>
        <w:t>Borrar todas las marcas manualmente realizadas.</w:t>
      </w:r>
    </w:p>
    <w:p w:rsidR="00EE2482" w:rsidRDefault="00EE2482" w:rsidP="00EE2482">
      <w:pPr>
        <w:pStyle w:val="Prrafodelista"/>
      </w:pPr>
    </w:p>
    <w:p w:rsidR="00EE2482" w:rsidRDefault="00EE2482" w:rsidP="00EE2482">
      <w:pPr>
        <w:pStyle w:val="Ttulo2"/>
      </w:pPr>
      <w:r>
        <w:t>Implementación</w:t>
      </w:r>
      <w:bookmarkEnd w:id="31"/>
      <w:r>
        <w:t xml:space="preserve"> de &lt;</w:t>
      </w:r>
      <w:proofErr w:type="spellStart"/>
      <w:r>
        <w:t>NombrePrograma</w:t>
      </w:r>
      <w:proofErr w:type="spellEnd"/>
      <w:r>
        <w:t>&gt;</w:t>
      </w:r>
    </w:p>
    <w:p w:rsidR="00EE2482" w:rsidRDefault="00EE2482" w:rsidP="00EE2482">
      <w:pPr>
        <w:pStyle w:val="Prrafodelista"/>
        <w:numPr>
          <w:ilvl w:val="0"/>
          <w:numId w:val="19"/>
        </w:numPr>
      </w:pPr>
      <w:r>
        <w:t>Extracción de comentarios de varios archivos en una carpeta</w:t>
      </w:r>
    </w:p>
    <w:p w:rsidR="00EE2482" w:rsidRDefault="00EE2482" w:rsidP="00EE2482">
      <w:pPr>
        <w:pStyle w:val="Prrafodelista"/>
        <w:numPr>
          <w:ilvl w:val="0"/>
          <w:numId w:val="19"/>
        </w:numPr>
      </w:pPr>
      <w:r>
        <w:t xml:space="preserve">Mostrar capacidades de la página, imágenes, input, output, hablar de importancia de </w:t>
      </w:r>
      <w:proofErr w:type="spellStart"/>
      <w:r>
        <w:t>hotkeys</w:t>
      </w:r>
      <w:proofErr w:type="spellEnd"/>
      <w:r>
        <w:t>, hablar de dificultades encontradas para lograr una buena visualización de comentarios</w:t>
      </w:r>
    </w:p>
    <w:p w:rsidR="00EE2482" w:rsidRDefault="00EE2482" w:rsidP="00EE2482">
      <w:pPr>
        <w:pStyle w:val="Prrafodelista"/>
        <w:numPr>
          <w:ilvl w:val="0"/>
          <w:numId w:val="19"/>
        </w:numPr>
      </w:pPr>
      <w:r>
        <w:t>Visualización de comentarios</w:t>
      </w:r>
    </w:p>
    <w:p w:rsidR="00EE2482" w:rsidRDefault="00EE2482" w:rsidP="00EE2482">
      <w:pPr>
        <w:pStyle w:val="Prrafodelista"/>
        <w:numPr>
          <w:ilvl w:val="0"/>
          <w:numId w:val="19"/>
        </w:numPr>
      </w:pPr>
      <w:r>
        <w:t>Extracción de comentarios</w:t>
      </w:r>
    </w:p>
    <w:p w:rsidR="00EE2482" w:rsidRDefault="00EE2482" w:rsidP="00EE2482">
      <w:pPr>
        <w:pStyle w:val="Prrafodelista"/>
        <w:numPr>
          <w:ilvl w:val="0"/>
          <w:numId w:val="19"/>
        </w:numPr>
      </w:pPr>
      <w:r>
        <w:t>Pre-proceso de comentarios</w:t>
      </w:r>
    </w:p>
    <w:p w:rsidR="00EE2482" w:rsidRDefault="00EE2482" w:rsidP="00EE2482">
      <w:pPr>
        <w:pStyle w:val="Prrafodelista"/>
        <w:numPr>
          <w:ilvl w:val="0"/>
          <w:numId w:val="19"/>
        </w:numPr>
      </w:pPr>
      <w:r>
        <w:t>Exportación de resultados</w:t>
      </w:r>
    </w:p>
    <w:p w:rsidR="00EE2482" w:rsidRPr="006661A8" w:rsidRDefault="00EE2482" w:rsidP="00EE2482">
      <w:pPr>
        <w:pStyle w:val="Prrafodelista"/>
        <w:numPr>
          <w:ilvl w:val="0"/>
          <w:numId w:val="19"/>
        </w:numPr>
      </w:pPr>
      <w:r>
        <w:t>Detalles de cliente-servidor</w:t>
      </w:r>
    </w:p>
    <w:p w:rsidR="00EE2482" w:rsidRDefault="00EE2482" w:rsidP="00EE2482">
      <w:pPr>
        <w:pStyle w:val="Ttulo2"/>
      </w:pPr>
      <w:bookmarkStart w:id="32" w:name="_Toc427070479"/>
      <w:r>
        <w:t>Trabajo Futuro para &lt;</w:t>
      </w:r>
      <w:proofErr w:type="spellStart"/>
      <w:r>
        <w:t>NombrePrograma</w:t>
      </w:r>
      <w:proofErr w:type="spellEnd"/>
      <w:r>
        <w:t>&gt;</w:t>
      </w:r>
      <w:bookmarkEnd w:id="32"/>
    </w:p>
    <w:p w:rsidR="00EE2482" w:rsidRDefault="00EE2482" w:rsidP="00EE2482">
      <w:pPr>
        <w:pStyle w:val="Prrafodelista"/>
        <w:numPr>
          <w:ilvl w:val="0"/>
          <w:numId w:val="19"/>
        </w:numPr>
      </w:pPr>
      <w:r>
        <w:t>Extensibilidad a otros lenguajes</w:t>
      </w:r>
    </w:p>
    <w:p w:rsidR="00EE2482" w:rsidRDefault="00EE2482" w:rsidP="00EE2482">
      <w:pPr>
        <w:pStyle w:val="Prrafodelista"/>
        <w:numPr>
          <w:ilvl w:val="0"/>
          <w:numId w:val="19"/>
        </w:numPr>
      </w:pPr>
      <w:r>
        <w:t>Extensibilidad a más clases de comentarios non-</w:t>
      </w:r>
      <w:proofErr w:type="spellStart"/>
      <w:r>
        <w:t>directive</w:t>
      </w:r>
      <w:proofErr w:type="gramStart"/>
      <w:r>
        <w:t>,directive</w:t>
      </w:r>
      <w:proofErr w:type="spellEnd"/>
      <w:proofErr w:type="gramEnd"/>
      <w:r>
        <w:t>,…</w:t>
      </w:r>
    </w:p>
    <w:p w:rsidR="00EE2482" w:rsidRDefault="00EE2482" w:rsidP="00EE2482">
      <w:pPr>
        <w:pStyle w:val="Prrafodelista"/>
        <w:numPr>
          <w:ilvl w:val="0"/>
          <w:numId w:val="19"/>
        </w:numPr>
      </w:pPr>
      <w:r>
        <w:t xml:space="preserve">Desarrollo Futuro e Ideas Propuestas (ej. Insertar directivas en el </w:t>
      </w:r>
      <w:proofErr w:type="spellStart"/>
      <w:r>
        <w:t>javadoc</w:t>
      </w:r>
      <w:proofErr w:type="spellEnd"/>
      <w:r>
        <w:t xml:space="preserve"> original pasado por el usuario)</w:t>
      </w:r>
    </w:p>
    <w:p w:rsidR="00EE2482" w:rsidRPr="006661A8" w:rsidRDefault="00EE2482" w:rsidP="00EE2482">
      <w:pPr>
        <w:pStyle w:val="Prrafodelista"/>
        <w:numPr>
          <w:ilvl w:val="0"/>
          <w:numId w:val="19"/>
        </w:numPr>
      </w:pPr>
      <w:r>
        <w:t>Falta insertar directivas en el texto original</w:t>
      </w:r>
    </w:p>
    <w:p w:rsidR="00EE2482" w:rsidRDefault="00EE2482" w:rsidP="00EE2482">
      <w:pPr>
        <w:pStyle w:val="Ttulo1"/>
      </w:pPr>
      <w:bookmarkStart w:id="33" w:name="_Toc427070480"/>
      <w:bookmarkStart w:id="34" w:name="_Ref427234276"/>
      <w:r>
        <w:t>Revisión Manual de Comentarios de API</w:t>
      </w:r>
      <w:bookmarkEnd w:id="33"/>
      <w:bookmarkEnd w:id="34"/>
    </w:p>
    <w:p w:rsidR="00EE2482" w:rsidRDefault="00EE2482" w:rsidP="00EE2482">
      <w:pPr>
        <w:pStyle w:val="Prrafodelista"/>
        <w:numPr>
          <w:ilvl w:val="0"/>
          <w:numId w:val="23"/>
        </w:numPr>
      </w:pPr>
      <w:r>
        <w:t>Explicar Datos del trabajo de Monperrus.</w:t>
      </w:r>
    </w:p>
    <w:p w:rsidR="00EE2482" w:rsidRDefault="00EE2482" w:rsidP="00EE2482">
      <w:pPr>
        <w:pStyle w:val="Prrafodelista"/>
        <w:numPr>
          <w:ilvl w:val="0"/>
          <w:numId w:val="23"/>
        </w:numPr>
      </w:pPr>
      <w:r>
        <w:t>Preparación de los datos de Monperrus, venían en .</w:t>
      </w:r>
      <w:proofErr w:type="spellStart"/>
      <w:r>
        <w:t>xml</w:t>
      </w:r>
      <w:proofErr w:type="spellEnd"/>
      <w:r>
        <w:t>. los necesitamos en .</w:t>
      </w:r>
      <w:proofErr w:type="spellStart"/>
      <w:r>
        <w:t>csv</w:t>
      </w:r>
      <w:proofErr w:type="spellEnd"/>
      <w:r w:rsidRPr="005E1628">
        <w:t xml:space="preserve"> </w:t>
      </w:r>
    </w:p>
    <w:p w:rsidR="00EE2482" w:rsidRDefault="00EE2482" w:rsidP="00EE2482">
      <w:pPr>
        <w:pStyle w:val="Prrafodelista"/>
      </w:pPr>
    </w:p>
    <w:p w:rsidR="00EE2482" w:rsidRDefault="00EE2482" w:rsidP="00EE2482">
      <w:r>
        <w:t xml:space="preserve">Fue necesario realizar una revisión manual de comentarios para obtener datos requeridos por las herramientas de Machine </w:t>
      </w:r>
      <w:proofErr w:type="spellStart"/>
      <w:r>
        <w:t>Learning</w:t>
      </w:r>
      <w:proofErr w:type="spellEnd"/>
      <w:r>
        <w:t xml:space="preserve">. Es decir, fue para que el programa tuviera ejemplos con los cuales pudiera aprender a clasificar comentarios de API. De hecho, se realizaron dos etapas de revisiones manuales la cuales ayudaron a formar los </w:t>
      </w:r>
      <w:r w:rsidRPr="007014B4">
        <w:rPr>
          <w:i/>
        </w:rPr>
        <w:t>datos preliminares</w:t>
      </w:r>
      <w:r>
        <w:t xml:space="preserve"> y los </w:t>
      </w:r>
      <w:r w:rsidRPr="007014B4">
        <w:rPr>
          <w:i/>
        </w:rPr>
        <w:t>datos finales</w:t>
      </w:r>
      <w:r>
        <w:t>. Los datos preliminares no resultaron ser de la calidad esperada, lo cual dio razones para formar un refinado set de datos finales.</w:t>
      </w:r>
    </w:p>
    <w:p w:rsidR="00EE2482" w:rsidRPr="00600EE8" w:rsidRDefault="00EE2482" w:rsidP="00EE2482">
      <w:r>
        <w:t xml:space="preserve">Cada comentario de API fue separado por las frases que lo componen. Durante la revisión de los datos preliminares, las frases fueron asignadas a la clase </w:t>
      </w:r>
      <w:r>
        <w:rPr>
          <w:i/>
        </w:rPr>
        <w:t>No-directiva</w:t>
      </w:r>
      <w:r>
        <w:t xml:space="preserve">, </w:t>
      </w:r>
      <w:r>
        <w:rPr>
          <w:i/>
        </w:rPr>
        <w:t>Directiva</w:t>
      </w:r>
      <w:r>
        <w:t xml:space="preserve">, o a la clase </w:t>
      </w:r>
      <w:r>
        <w:rPr>
          <w:i/>
        </w:rPr>
        <w:t>Por-revisar</w:t>
      </w:r>
      <w:r>
        <w:t xml:space="preserve">, mientras que en los datos finales las frases fueron asignadas a la clase </w:t>
      </w:r>
      <w:r>
        <w:rPr>
          <w:i/>
        </w:rPr>
        <w:t>No-directiva</w:t>
      </w:r>
      <w:r>
        <w:t xml:space="preserve">, </w:t>
      </w:r>
      <w:r>
        <w:rPr>
          <w:i/>
        </w:rPr>
        <w:t>Directiva</w:t>
      </w:r>
      <w:r>
        <w:t xml:space="preserve">, </w:t>
      </w:r>
      <w:proofErr w:type="spellStart"/>
      <w:r>
        <w:rPr>
          <w:i/>
        </w:rPr>
        <w:t>Semi</w:t>
      </w:r>
      <w:proofErr w:type="spellEnd"/>
      <w:r>
        <w:rPr>
          <w:i/>
        </w:rPr>
        <w:t>-directiva</w:t>
      </w:r>
      <w:r>
        <w:t xml:space="preserve"> o a la clase </w:t>
      </w:r>
      <w:r>
        <w:rPr>
          <w:i/>
        </w:rPr>
        <w:t>Directiva-</w:t>
      </w:r>
      <w:proofErr w:type="spellStart"/>
      <w:r>
        <w:rPr>
          <w:i/>
        </w:rPr>
        <w:t>null</w:t>
      </w:r>
      <w:proofErr w:type="spellEnd"/>
      <w:r>
        <w:t>.</w:t>
      </w:r>
    </w:p>
    <w:p w:rsidR="00EE2482" w:rsidRDefault="00EE2482" w:rsidP="00EE2482"/>
    <w:p w:rsidR="00EE2482" w:rsidRDefault="00EE2482" w:rsidP="00EE2482">
      <w:r>
        <w:t>La revisión manual de comentarios fue realizada usando &lt;</w:t>
      </w:r>
      <w:proofErr w:type="spellStart"/>
      <w:r>
        <w:t>NombrePrograma</w:t>
      </w:r>
      <w:proofErr w:type="spellEnd"/>
      <w:r>
        <w:t xml:space="preserve">&gt;. El uso de la herramienta sin duda agilizó el proceso de revisión principalmente porque mejora la legibilidad de los comentarios y porque permite el uso de </w:t>
      </w:r>
      <w:proofErr w:type="spellStart"/>
      <w:r>
        <w:t>hotkeys</w:t>
      </w:r>
      <w:proofErr w:type="spellEnd"/>
      <w:r>
        <w:t xml:space="preserve"> (o teclas de acceso rápido) para navegar por la lista de comentarios y asignar clases a las frases.</w:t>
      </w:r>
    </w:p>
    <w:p w:rsidR="00EE2482" w:rsidRDefault="00EE2482" w:rsidP="00EE2482"/>
    <w:p w:rsidR="00EE2482" w:rsidRDefault="00EE2482" w:rsidP="00EE2482">
      <w:r>
        <w:t>La clasificación manual de comentarios no es un proceso objetivo, pues no existe una metodología ni pauta para separar los comentarios en clases. Aun si existiera una, es difícil imaginar que esta fuera objetiva y siempre correcta. Para mejorar la validez de los experimentos y resultados, la mayoría de los comentarios fueron revisados y clasificados por dos personas con conocimientos en el tema de directivas y documentación de API. Cada comentario fue leído y asignado por los revisadores de forma separada e independiente y los resultados fueron comparados posteriormente. Las diferencias de resultados fueron revisadas y a veces conversadas para llegar a un acuerdo sobre la mejor decisión. Durante las revisiones,  fueron pocas las diferencias entre asignaciones de un revisador con las del otro.</w:t>
      </w:r>
    </w:p>
    <w:p w:rsidR="00EE2482" w:rsidRDefault="00EE2482" w:rsidP="00EE2482"/>
    <w:p w:rsidR="00EE2482" w:rsidRDefault="00EE2482" w:rsidP="00EE2482">
      <w:pPr>
        <w:pStyle w:val="Ttulo2"/>
      </w:pPr>
      <w:bookmarkStart w:id="35" w:name="_Toc427070481"/>
      <w:bookmarkStart w:id="36" w:name="_Ref427776260"/>
      <w:r>
        <w:t>Revisión de los datos preliminares</w:t>
      </w:r>
      <w:bookmarkEnd w:id="35"/>
      <w:bookmarkEnd w:id="36"/>
    </w:p>
    <w:p w:rsidR="00EE2482" w:rsidRDefault="00EE2482" w:rsidP="00EE2482">
      <w:r>
        <w:t xml:space="preserve">Los datos preliminares consisten de 1894 comentarios </w:t>
      </w:r>
      <w:proofErr w:type="spellStart"/>
      <w:r>
        <w:t>javadoc</w:t>
      </w:r>
      <w:proofErr w:type="spellEnd"/>
      <w:r>
        <w:t xml:space="preserve"> formando un total de 8876 frases. Los comentarios </w:t>
      </w:r>
      <w:proofErr w:type="spellStart"/>
      <w:r>
        <w:t>javadoc</w:t>
      </w:r>
      <w:proofErr w:type="spellEnd"/>
      <w:r>
        <w:t xml:space="preserve"> usados consisten cada uno de un bloque de comentario </w:t>
      </w:r>
      <w:proofErr w:type="spellStart"/>
      <w:r>
        <w:t>multilinea</w:t>
      </w:r>
      <w:proofErr w:type="spellEnd"/>
      <w:r>
        <w:t xml:space="preserve"> correspondiente a un método, campo o clase como en el ejemplo a continuación:</w:t>
      </w:r>
    </w:p>
    <w:p w:rsidR="00EE2482" w:rsidRPr="002421C0" w:rsidRDefault="00EE2482" w:rsidP="00EE2482">
      <w:pPr>
        <w:pStyle w:val="Code02User"/>
      </w:pPr>
      <w:r w:rsidRPr="00C53644">
        <w:rPr>
          <w:lang w:val="es-CL"/>
        </w:rPr>
        <w:t xml:space="preserve">    </w:t>
      </w:r>
      <w:r w:rsidRPr="002421C0">
        <w:t>/**</w:t>
      </w:r>
    </w:p>
    <w:p w:rsidR="00EE2482" w:rsidRPr="002421C0" w:rsidRDefault="00EE2482" w:rsidP="00EE2482">
      <w:pPr>
        <w:pStyle w:val="Code02User"/>
      </w:pPr>
      <w:r w:rsidRPr="002421C0">
        <w:t xml:space="preserve">     * Constructs a new empty &lt;code&gt;</w:t>
      </w:r>
      <w:proofErr w:type="spellStart"/>
      <w:r w:rsidRPr="002421C0">
        <w:t>ArrayStack</w:t>
      </w:r>
      <w:proofErr w:type="spellEnd"/>
      <w:r w:rsidRPr="002421C0">
        <w:t>&lt;/code&gt;. The initial size</w:t>
      </w:r>
    </w:p>
    <w:p w:rsidR="00EE2482" w:rsidRPr="002421C0" w:rsidRDefault="00EE2482" w:rsidP="00EE2482">
      <w:pPr>
        <w:pStyle w:val="Code02User"/>
      </w:pPr>
      <w:r w:rsidRPr="002421C0">
        <w:t xml:space="preserve">     * is controlled by &lt;code&gt;</w:t>
      </w:r>
      <w:proofErr w:type="spellStart"/>
      <w:r w:rsidRPr="002421C0">
        <w:t>ArrayList</w:t>
      </w:r>
      <w:proofErr w:type="spellEnd"/>
      <w:r w:rsidRPr="002421C0">
        <w:t>&lt;/code&gt; and is currently 10.</w:t>
      </w:r>
    </w:p>
    <w:p w:rsidR="00EE2482" w:rsidRPr="00C53644" w:rsidRDefault="00EE2482" w:rsidP="00EE2482">
      <w:pPr>
        <w:pStyle w:val="Code02User"/>
        <w:rPr>
          <w:lang w:val="es-CL"/>
        </w:rPr>
      </w:pPr>
      <w:r w:rsidRPr="002421C0">
        <w:t xml:space="preserve">     </w:t>
      </w:r>
      <w:r w:rsidRPr="00C53644">
        <w:rPr>
          <w:lang w:val="es-CL"/>
        </w:rPr>
        <w:t>*/</w:t>
      </w:r>
    </w:p>
    <w:p w:rsidR="00EE2482" w:rsidRDefault="00EE2482" w:rsidP="00EE2482">
      <w:r>
        <w:t xml:space="preserve">Los datos preliminares son </w:t>
      </w:r>
      <w:proofErr w:type="spellStart"/>
      <w:r>
        <w:t>extraidos</w:t>
      </w:r>
      <w:proofErr w:type="spellEnd"/>
      <w:r>
        <w:t xml:space="preserve"> de la documentación oficial de Eclipse </w:t>
      </w:r>
      <w:proofErr w:type="spellStart"/>
      <w:r>
        <w:t>JFace</w:t>
      </w:r>
      <w:proofErr w:type="spellEnd"/>
      <w:r>
        <w:t xml:space="preserve"> y Apache </w:t>
      </w:r>
      <w:proofErr w:type="spellStart"/>
      <w:r>
        <w:t>Commons</w:t>
      </w:r>
      <w:proofErr w:type="spellEnd"/>
      <w:r>
        <w:t xml:space="preserve"> abarcando 151 clases de </w:t>
      </w:r>
      <w:proofErr w:type="spellStart"/>
      <w:r>
        <w:t>JFace</w:t>
      </w:r>
      <w:proofErr w:type="spellEnd"/>
      <w:r>
        <w:t xml:space="preserve"> y 17 clases de Apache </w:t>
      </w:r>
      <w:proofErr w:type="spellStart"/>
      <w:r>
        <w:t>Commons</w:t>
      </w:r>
      <w:proofErr w:type="spellEnd"/>
      <w:r>
        <w:t>.</w:t>
      </w:r>
      <w:r>
        <w:rPr>
          <w:rStyle w:val="Refdenotaalpie"/>
        </w:rPr>
        <w:footnoteReference w:id="3"/>
      </w:r>
    </w:p>
    <w:p w:rsidR="00EE2482" w:rsidRDefault="00EE2482" w:rsidP="00EE2482">
      <w:r>
        <w:t xml:space="preserve">La intención inicial de revisar estos datos era obtener frases de clase no-directivas, juntarlas con las directivas del estudio de Monperrus para obtener un set de datos balanceado – con mismo número de directivas que de no-directivas – con el cual realizar aprendizaje de máquina y Text Mining. Este plan consistía en revisar 2000 comentarios de cada una de las tres API: </w:t>
      </w:r>
      <w:proofErr w:type="spellStart"/>
      <w:r>
        <w:t>JFace</w:t>
      </w:r>
      <w:proofErr w:type="spellEnd"/>
      <w:r>
        <w:t xml:space="preserve">, Apache </w:t>
      </w:r>
      <w:proofErr w:type="spellStart"/>
      <w:r>
        <w:t>Commons</w:t>
      </w:r>
      <w:proofErr w:type="spellEnd"/>
      <w:r>
        <w:t xml:space="preserve"> y Java. Pero las revisiones toman tiempo y no fue suficiente como para revisar los 6000 comentarios en total.</w:t>
      </w:r>
    </w:p>
    <w:p w:rsidR="00EE2482" w:rsidRDefault="00EE2482" w:rsidP="00EE2482">
      <w:r>
        <w:t xml:space="preserve">Por ser un campo nuevo la aplicación de Text Mining a comentarios de API, el proyecto no tenía garantías de obtener resultados interesantes usando Machine </w:t>
      </w:r>
      <w:proofErr w:type="spellStart"/>
      <w:r>
        <w:t>Learning</w:t>
      </w:r>
      <w:proofErr w:type="spellEnd"/>
      <w:r>
        <w:t xml:space="preserve"> por lo que se usaron los datos preliminares para realizar una serie de experimentos de Text Mining en Weka para tantear los resultados. Los resultados se encuentran en </w:t>
      </w:r>
      <w:r>
        <w:rPr>
          <w:rStyle w:val="Refdecomentario"/>
        </w:rPr>
        <w:commentReference w:id="37"/>
      </w:r>
      <w:r>
        <w:t>[[Referencia a sección de resultados pendiente]].</w:t>
      </w:r>
    </w:p>
    <w:p w:rsidR="00EE2482" w:rsidRDefault="00EE2482" w:rsidP="00EE2482">
      <w:pPr>
        <w:pStyle w:val="Ttulo3"/>
      </w:pPr>
      <w:bookmarkStart w:id="38" w:name="_Toc427070482"/>
      <w:r>
        <w:t>Método de Revisión de Datos Preliminares</w:t>
      </w:r>
      <w:bookmarkEnd w:id="38"/>
    </w:p>
    <w:p w:rsidR="00EE2482" w:rsidRDefault="00EE2482" w:rsidP="00EE2482">
      <w:r>
        <w:t xml:space="preserve">Como se mencionó antes, la clasificación manual de comentarios en directivas y no-directivas no tiene la cualidad de ser un proceso objetivo. Es por esta razón que la asignación de comentarios fue realizada por dos personas para respaldar la validez de las elecciones. Los datos preliminares fueron revisados por el </w:t>
      </w:r>
      <w:r>
        <w:lastRenderedPageBreak/>
        <w:t xml:space="preserve">autor del trabajo y por el profesor guía a asociado a apoyar el trabajo, Dr. </w:t>
      </w:r>
      <w:proofErr w:type="spellStart"/>
      <w:r>
        <w:t>Romain</w:t>
      </w:r>
      <w:proofErr w:type="spellEnd"/>
      <w:r>
        <w:t xml:space="preserve"> </w:t>
      </w:r>
      <w:proofErr w:type="spellStart"/>
      <w:r>
        <w:t>Robbes</w:t>
      </w:r>
      <w:proofErr w:type="spellEnd"/>
      <w:r>
        <w:rPr>
          <w:rStyle w:val="Refdenotaalpie"/>
        </w:rPr>
        <w:footnoteReference w:id="4"/>
      </w:r>
      <w:r>
        <w:t xml:space="preserve"> profesor en el Departamento de Ciencias de la Computación de la Universidad de Chile.</w:t>
      </w:r>
    </w:p>
    <w:p w:rsidR="00EE2482" w:rsidRDefault="00EE2482" w:rsidP="00EE2482">
      <w:r>
        <w:t>La metodología usada para realizar la revisión de comentarios de los datos preliminares es como sigue. A cada frase, perteneciente a un comentario de API, se le asigna una de las siguientes clases:</w:t>
      </w:r>
    </w:p>
    <w:p w:rsidR="00EE2482" w:rsidRDefault="00EE2482" w:rsidP="00EE2482">
      <w:pPr>
        <w:pStyle w:val="Prrafodelista"/>
        <w:numPr>
          <w:ilvl w:val="0"/>
          <w:numId w:val="30"/>
        </w:numPr>
      </w:pPr>
      <w:r w:rsidRPr="000C4E83">
        <w:rPr>
          <w:i/>
        </w:rPr>
        <w:t>No-directiva</w:t>
      </w:r>
      <w:r>
        <w:t xml:space="preserve"> si es un comentario normal, no es una instrucción crucial o importante</w:t>
      </w:r>
    </w:p>
    <w:p w:rsidR="00EE2482" w:rsidRDefault="00EE2482" w:rsidP="00EE2482">
      <w:pPr>
        <w:pStyle w:val="Prrafodelista"/>
        <w:numPr>
          <w:ilvl w:val="0"/>
          <w:numId w:val="30"/>
        </w:numPr>
      </w:pPr>
      <w:r w:rsidRPr="000C4E83">
        <w:rPr>
          <w:i/>
        </w:rPr>
        <w:t>Directiva</w:t>
      </w:r>
      <w:r>
        <w:t xml:space="preserve"> si es un comentario importante para evitar errores o bugs, o si es una instrucción sobre el correcto uso de la API</w:t>
      </w:r>
    </w:p>
    <w:p w:rsidR="00EE2482" w:rsidRDefault="00EE2482" w:rsidP="00EE2482">
      <w:pPr>
        <w:pStyle w:val="Prrafodelista"/>
        <w:numPr>
          <w:ilvl w:val="0"/>
          <w:numId w:val="30"/>
        </w:numPr>
      </w:pPr>
      <w:r w:rsidRPr="000C4E83">
        <w:rPr>
          <w:i/>
        </w:rPr>
        <w:t>Por-revisar</w:t>
      </w:r>
      <w:r>
        <w:t xml:space="preserve"> si es un comentario ambiguo que será revisado posteriormente por el grupo de revisadores </w:t>
      </w:r>
    </w:p>
    <w:p w:rsidR="00EE2482" w:rsidRDefault="00EE2482" w:rsidP="00EE2482">
      <w:r>
        <w:t>Si no hay más frases, se procede a unir los resultados. Presencialmente los revisadores recorren cada frase y:</w:t>
      </w:r>
    </w:p>
    <w:p w:rsidR="00EE2482" w:rsidRDefault="00EE2482" w:rsidP="00EE2482">
      <w:pPr>
        <w:pStyle w:val="Prrafodelista"/>
        <w:numPr>
          <w:ilvl w:val="0"/>
          <w:numId w:val="31"/>
        </w:numPr>
      </w:pPr>
      <w:r>
        <w:t>Si no hay diferencias se sigue a la siguiente frase</w:t>
      </w:r>
    </w:p>
    <w:p w:rsidR="00EE2482" w:rsidRDefault="00EE2482" w:rsidP="00EE2482">
      <w:pPr>
        <w:pStyle w:val="Prrafodelista"/>
        <w:numPr>
          <w:ilvl w:val="0"/>
          <w:numId w:val="31"/>
        </w:numPr>
      </w:pPr>
      <w:r>
        <w:t>De otro modo, se conversa y se llega a un acuerdo, dejando una sola de las clases asignada a la frase</w:t>
      </w:r>
    </w:p>
    <w:p w:rsidR="00EE2482" w:rsidRDefault="00EE2482" w:rsidP="00EE2482">
      <w:pPr>
        <w:pStyle w:val="Ttulo3"/>
      </w:pPr>
      <w:bookmarkStart w:id="39" w:name="_Toc427070483"/>
      <w:r>
        <w:t>Observaciones sobre los datos preliminares</w:t>
      </w:r>
      <w:bookmarkEnd w:id="39"/>
    </w:p>
    <w:p w:rsidR="00EE2482" w:rsidRDefault="00EE2482" w:rsidP="00EE2482">
      <w:r>
        <w:t>Como se mencionó antes, los datos preliminares fueron usados en experimentos de Text Mining para conseguir información temprana de los resultados. Pero se observaron algunos problemas relacionados con el conjunto de datos.</w:t>
      </w:r>
    </w:p>
    <w:p w:rsidR="00EE2482" w:rsidRDefault="00EE2482" w:rsidP="00EE2482">
      <w:r>
        <w:t xml:space="preserve">De partida no se incluyen datos de la librería Java, y hay gran cantidad de comentarios correspondientes a la API de </w:t>
      </w:r>
      <w:proofErr w:type="spellStart"/>
      <w:r>
        <w:t>JFace</w:t>
      </w:r>
      <w:proofErr w:type="spellEnd"/>
      <w:r>
        <w:t xml:space="preserve">, pero pocos comentarios de Apache </w:t>
      </w:r>
      <w:proofErr w:type="spellStart"/>
      <w:r>
        <w:t>Commons</w:t>
      </w:r>
      <w:proofErr w:type="spellEnd"/>
      <w:r>
        <w:t xml:space="preserve">. Los datos preliminares no tienen una distribución justa entre las tres librerías usadas. Como se desea lograr una forma de adivinar directivas sobre cualquier API, usar solo los datos de </w:t>
      </w:r>
      <w:proofErr w:type="spellStart"/>
      <w:r>
        <w:t>Jface</w:t>
      </w:r>
      <w:proofErr w:type="spellEnd"/>
      <w:r>
        <w:t xml:space="preserve"> es un estudio no representativo o menos objetivo. Lo deseable es usar las documentaciones tres librerías ampliamente usadas como base para aprender a detectar directivas de otras API, y se espera que estas no sean muy distintas en vocabulario de las tres librerías usadas. Esta es una de las razones de porque se prefieren los datos finales a los preliminares.</w:t>
      </w:r>
    </w:p>
    <w:p w:rsidR="00EE2482" w:rsidRDefault="00EE2482" w:rsidP="00EE2482">
      <w:r>
        <w:t xml:space="preserve">Los comentarios fueron revisados en orden por paquetes y clases. Esto empeoró aún más la distribución justa de los comentarios, porque como no se revisaron todas las clases de </w:t>
      </w:r>
      <w:proofErr w:type="spellStart"/>
      <w:r>
        <w:t>JFace</w:t>
      </w:r>
      <w:proofErr w:type="spellEnd"/>
      <w:r>
        <w:t xml:space="preserve"> ni de Apache </w:t>
      </w:r>
      <w:proofErr w:type="spellStart"/>
      <w:r>
        <w:t>Commons</w:t>
      </w:r>
      <w:proofErr w:type="spellEnd"/>
      <w:r>
        <w:t>, solo se abarcan algunas clases de estas librerías. Por esto los datos preliminares son demasiado específicos.</w:t>
      </w:r>
    </w:p>
    <w:p w:rsidR="00EE2482" w:rsidRDefault="00EE2482" w:rsidP="00EE2482">
      <w:r>
        <w:t xml:space="preserve">Un inconveniente de usar revisar los comentarios en orden, es que se encuentran muchas frases repetidas e idénticas. Comentarios de la misma clase o paquete suelen tener comentarios o partes de ellos repetidos. Incluso hay ciertos comentarios de API que se repiten globalmente en toda una librería. Esto puede causar </w:t>
      </w:r>
      <w:proofErr w:type="spellStart"/>
      <w:r>
        <w:t>overfitting</w:t>
      </w:r>
      <w:proofErr w:type="spellEnd"/>
      <w:r>
        <w:t xml:space="preserve"> en los modelos de predicción de Machine </w:t>
      </w:r>
      <w:proofErr w:type="spellStart"/>
      <w:r>
        <w:t>Learning</w:t>
      </w:r>
      <w:proofErr w:type="spellEnd"/>
      <w:r>
        <w:t xml:space="preserve">. </w:t>
      </w:r>
      <w:proofErr w:type="spellStart"/>
      <w:r>
        <w:t>Overfitting</w:t>
      </w:r>
      <w:proofErr w:type="spellEnd"/>
      <w:r>
        <w:t xml:space="preserve"> es en Data Mining cuando los datos usados como entrada son muy específicos de cierto dominio y </w:t>
      </w:r>
      <w:proofErr w:type="gramStart"/>
      <w:r>
        <w:t>funcionan</w:t>
      </w:r>
      <w:proofErr w:type="gramEnd"/>
      <w:r>
        <w:t xml:space="preserve"> muy bien para predecir correctamente datos de el mismo dominio, pero funcionan mal prediciendo datos normales que suelen distribuirse por todos los dominios posibles del asunto. En este caso, si solo se usan algunas clases de </w:t>
      </w:r>
      <w:proofErr w:type="spellStart"/>
      <w:r>
        <w:lastRenderedPageBreak/>
        <w:t>JFace</w:t>
      </w:r>
      <w:proofErr w:type="spellEnd"/>
      <w:r>
        <w:t xml:space="preserve">, se puede obtener un programa que adivine bien directivas en otras clases de </w:t>
      </w:r>
      <w:proofErr w:type="spellStart"/>
      <w:r>
        <w:t>JFace</w:t>
      </w:r>
      <w:proofErr w:type="spellEnd"/>
      <w:r>
        <w:t xml:space="preserve">, pero mal en documentación de Java, Apache </w:t>
      </w:r>
      <w:proofErr w:type="spellStart"/>
      <w:r>
        <w:t>Commons</w:t>
      </w:r>
      <w:proofErr w:type="spellEnd"/>
      <w:r>
        <w:t xml:space="preserve"> u otras librerías. Incluso puede suceder que adivine mal otras clases de </w:t>
      </w:r>
      <w:proofErr w:type="spellStart"/>
      <w:r>
        <w:t>JFace</w:t>
      </w:r>
      <w:proofErr w:type="spellEnd"/>
      <w:r>
        <w:t xml:space="preserve"> que sean muy distintas a las consideradas por los datos preliminares. </w:t>
      </w:r>
      <w:proofErr w:type="spellStart"/>
      <w:r>
        <w:t>Overfitting</w:t>
      </w:r>
      <w:proofErr w:type="spellEnd"/>
      <w:r>
        <w:t xml:space="preserve"> es algo que se siempre se intenta evitar en Data Mining. En los datos finales se trabaja con un subconjunto aleatorio de cada API para reducir la posibilidad de tener </w:t>
      </w:r>
      <w:proofErr w:type="spellStart"/>
      <w:r>
        <w:t>overfitting</w:t>
      </w:r>
      <w:proofErr w:type="spellEnd"/>
      <w:r>
        <w:t>.</w:t>
      </w:r>
    </w:p>
    <w:p w:rsidR="00EE2482" w:rsidRDefault="00EE2482" w:rsidP="00EE2482">
      <w:r>
        <w:t>Por otra parte los datos preliminares tienen algunas frases mal separadas. Hay varias frases que están incorrectamente separadas en dos, tres o más partes. Por ejemplo, al separar las frases, correctamente se decidió comenzar una nueva frase al encontrar @</w:t>
      </w:r>
      <w:proofErr w:type="spellStart"/>
      <w:r>
        <w:t>param</w:t>
      </w:r>
      <w:proofErr w:type="spellEnd"/>
      <w:r>
        <w:t xml:space="preserve"> o @</w:t>
      </w:r>
      <w:proofErr w:type="spellStart"/>
      <w:r>
        <w:t>return</w:t>
      </w:r>
      <w:proofErr w:type="spellEnd"/>
      <w:r>
        <w:t>, pero incorrectamente se hace lo mismo al encontrar @link. El siguiente es un ejemplo de esto:</w:t>
      </w:r>
    </w:p>
    <w:p w:rsidR="00EE2482" w:rsidRDefault="00EE2482" w:rsidP="00EE2482">
      <w:r>
        <w:rPr>
          <w:noProof/>
        </w:rPr>
        <w:drawing>
          <wp:inline distT="0" distB="0" distL="0" distR="0" wp14:anchorId="0F83F3A0" wp14:editId="5425F5B9">
            <wp:extent cx="6106795" cy="3635375"/>
            <wp:effectExtent l="0" t="0" r="825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frases-mal-separadas.PNG"/>
                    <pic:cNvPicPr/>
                  </pic:nvPicPr>
                  <pic:blipFill>
                    <a:blip r:embed="rId14">
                      <a:extLst>
                        <a:ext uri="{28A0092B-C50C-407E-A947-70E740481C1C}">
                          <a14:useLocalDpi xmlns:a14="http://schemas.microsoft.com/office/drawing/2010/main" val="0"/>
                        </a:ext>
                      </a:extLst>
                    </a:blip>
                    <a:stretch>
                      <a:fillRect/>
                    </a:stretch>
                  </pic:blipFill>
                  <pic:spPr>
                    <a:xfrm>
                      <a:off x="0" y="0"/>
                      <a:ext cx="6106795" cy="3635375"/>
                    </a:xfrm>
                    <a:prstGeom prst="rect">
                      <a:avLst/>
                    </a:prstGeom>
                  </pic:spPr>
                </pic:pic>
              </a:graphicData>
            </a:graphic>
          </wp:inline>
        </w:drawing>
      </w:r>
    </w:p>
    <w:p w:rsidR="00EE2482" w:rsidRDefault="00EE2482" w:rsidP="00EE2482">
      <w:r>
        <w:t>Las frases incorrectamente separadas ensucian los resultados en la aplicación de Text Mining. Además son tediosas de clasificar manualmente en &lt;</w:t>
      </w:r>
      <w:proofErr w:type="spellStart"/>
      <w:r>
        <w:t>NombrePrograma</w:t>
      </w:r>
      <w:proofErr w:type="spellEnd"/>
      <w:r>
        <w:t>&gt; y no representan frases reales de una documentación normal.</w:t>
      </w:r>
    </w:p>
    <w:p w:rsidR="00EE2482" w:rsidRDefault="00EE2482" w:rsidP="00EE2482"/>
    <w:p w:rsidR="00EE2482" w:rsidRPr="00C61D05" w:rsidRDefault="00EE2482" w:rsidP="00EE2482"/>
    <w:p w:rsidR="00EE2482" w:rsidRDefault="00EE2482" w:rsidP="00EE2482">
      <w:pPr>
        <w:pStyle w:val="Ttulo2"/>
      </w:pPr>
      <w:bookmarkStart w:id="40" w:name="_Toc427070484"/>
      <w:r>
        <w:t xml:space="preserve">Revisión de los </w:t>
      </w:r>
      <w:r w:rsidRPr="004305A0">
        <w:t>datos</w:t>
      </w:r>
      <w:r>
        <w:t xml:space="preserve"> finales</w:t>
      </w:r>
      <w:bookmarkEnd w:id="40"/>
    </w:p>
    <w:p w:rsidR="00EE2482" w:rsidRDefault="00EE2482" w:rsidP="00EE2482">
      <w:r>
        <w:t xml:space="preserve">Los datos finales consisten de 1500 comentarios </w:t>
      </w:r>
      <w:proofErr w:type="spellStart"/>
      <w:r>
        <w:t>javadoc</w:t>
      </w:r>
      <w:proofErr w:type="spellEnd"/>
      <w:r>
        <w:t xml:space="preserve">, conteniendo [[&lt;numero-frases&gt;]] frases, </w:t>
      </w:r>
      <w:proofErr w:type="spellStart"/>
      <w:r>
        <w:t>extraidos</w:t>
      </w:r>
      <w:proofErr w:type="spellEnd"/>
      <w:r>
        <w:t xml:space="preserve"> de las documentaciones de API de </w:t>
      </w:r>
      <w:proofErr w:type="spellStart"/>
      <w:r>
        <w:t>JFace</w:t>
      </w:r>
      <w:proofErr w:type="spellEnd"/>
      <w:r>
        <w:t xml:space="preserve">, Apache </w:t>
      </w:r>
      <w:proofErr w:type="spellStart"/>
      <w:r>
        <w:t>Commons</w:t>
      </w:r>
      <w:proofErr w:type="spellEnd"/>
      <w:r>
        <w:t xml:space="preserve"> y Java. A diferencia de los datos preliminares, incluyen las tres API tomando 500 comentarios  de cada librería, </w:t>
      </w:r>
      <w:proofErr w:type="spellStart"/>
      <w:r>
        <w:t>extraidos</w:t>
      </w:r>
      <w:proofErr w:type="spellEnd"/>
      <w:r>
        <w:t xml:space="preserve"> de forma </w:t>
      </w:r>
      <w:proofErr w:type="spellStart"/>
      <w:r>
        <w:t>aleatorea</w:t>
      </w:r>
      <w:proofErr w:type="spellEnd"/>
    </w:p>
    <w:p w:rsidR="00EE2482" w:rsidRPr="00351F9E" w:rsidRDefault="00EE2482" w:rsidP="00EE2482">
      <w:r>
        <w:lastRenderedPageBreak/>
        <w:t xml:space="preserve">En los datos finales no se incluyen comentarios de campos ni de clases; sólo comentarios de métodos. Se notó que los comentarios de campos y variables suelen ser </w:t>
      </w:r>
      <w:r>
        <w:rPr>
          <w:i/>
        </w:rPr>
        <w:t>no-directivas</w:t>
      </w:r>
      <w:r>
        <w:t xml:space="preserve"> formadas por solo una o dos frases, y que los comentarios de clases suelen ser complicados y bastante extensos. Además, clasificar frases de un comentario de clase puede ser complicado porque a veces es necesario una comprensión profunda de esta clase y su relación con el resto de la librería. Los comentarios de métodos parecen ser los más abundantes y enriquecedores para el aprendizaje de máquina. Al menos en la documentación de las tres librerías consideradas.</w:t>
      </w:r>
    </w:p>
    <w:p w:rsidR="00EE2482" w:rsidRPr="00577F76" w:rsidRDefault="00EE2482" w:rsidP="00EE2482">
      <w:r>
        <w:t xml:space="preserve">Las frases que comienzan con el </w:t>
      </w:r>
      <w:proofErr w:type="spellStart"/>
      <w:r>
        <w:t>javadoc</w:t>
      </w:r>
      <w:proofErr w:type="spellEnd"/>
      <w:r>
        <w:t xml:space="preserve"> </w:t>
      </w:r>
      <w:proofErr w:type="spellStart"/>
      <w:r>
        <w:t>tag</w:t>
      </w:r>
      <w:proofErr w:type="spellEnd"/>
      <w:r>
        <w:t xml:space="preserve"> </w:t>
      </w:r>
      <w:r>
        <w:rPr>
          <w:i/>
        </w:rPr>
        <w:t>@</w:t>
      </w:r>
      <w:proofErr w:type="spellStart"/>
      <w:r>
        <w:rPr>
          <w:i/>
        </w:rPr>
        <w:t>throws</w:t>
      </w:r>
      <w:proofErr w:type="spellEnd"/>
      <w:r>
        <w:rPr>
          <w:i/>
        </w:rPr>
        <w:t xml:space="preserve"> </w:t>
      </w:r>
      <w:r>
        <w:t xml:space="preserve">o </w:t>
      </w:r>
      <w:r>
        <w:rPr>
          <w:i/>
        </w:rPr>
        <w:t>@</w:t>
      </w:r>
      <w:proofErr w:type="spellStart"/>
      <w:r>
        <w:rPr>
          <w:i/>
        </w:rPr>
        <w:t>exception</w:t>
      </w:r>
      <w:proofErr w:type="spellEnd"/>
      <w:r>
        <w:t xml:space="preserve"> se encuentran omitidas de los datos finales. Es decir, un comentario con </w:t>
      </w:r>
      <w:r>
        <w:rPr>
          <w:i/>
        </w:rPr>
        <w:t>@</w:t>
      </w:r>
      <w:proofErr w:type="spellStart"/>
      <w:r>
        <w:rPr>
          <w:i/>
        </w:rPr>
        <w:t>throws</w:t>
      </w:r>
      <w:proofErr w:type="spellEnd"/>
      <w:r>
        <w:rPr>
          <w:i/>
        </w:rPr>
        <w:t xml:space="preserve"> en la última frase</w:t>
      </w:r>
      <w:r>
        <w:t xml:space="preserve">, por ejemplo, es dejado con todas sus frases menos la última. Este tipo de frases suelen ser suficientemente importantes como para ser destacadas, pero se decidió clasificarlas como </w:t>
      </w:r>
      <w:r w:rsidRPr="00794113">
        <w:rPr>
          <w:i/>
        </w:rPr>
        <w:t>no-directivas</w:t>
      </w:r>
      <w:r w:rsidRPr="00794113">
        <w:t xml:space="preserve"> </w:t>
      </w:r>
      <w:r>
        <w:t xml:space="preserve">pues ya tienen un </w:t>
      </w:r>
      <w:proofErr w:type="spellStart"/>
      <w:r>
        <w:t>javadoc</w:t>
      </w:r>
      <w:proofErr w:type="spellEnd"/>
      <w:r>
        <w:t xml:space="preserve"> </w:t>
      </w:r>
      <w:proofErr w:type="spellStart"/>
      <w:r>
        <w:t>tag</w:t>
      </w:r>
      <w:proofErr w:type="spellEnd"/>
      <w:r>
        <w:t xml:space="preserve"> que las identifica. Un lector de la documentación ya sabe que debe buscar las líneas con </w:t>
      </w:r>
      <w:r>
        <w:rPr>
          <w:i/>
        </w:rPr>
        <w:t>@</w:t>
      </w:r>
      <w:proofErr w:type="spellStart"/>
      <w:r>
        <w:rPr>
          <w:i/>
        </w:rPr>
        <w:t>throws</w:t>
      </w:r>
      <w:proofErr w:type="spellEnd"/>
      <w:r>
        <w:rPr>
          <w:i/>
        </w:rPr>
        <w:t xml:space="preserve"> </w:t>
      </w:r>
      <w:r>
        <w:t xml:space="preserve">o </w:t>
      </w:r>
      <w:r>
        <w:rPr>
          <w:i/>
        </w:rPr>
        <w:t>@</w:t>
      </w:r>
      <w:proofErr w:type="spellStart"/>
      <w:r>
        <w:rPr>
          <w:i/>
        </w:rPr>
        <w:t>exception</w:t>
      </w:r>
      <w:proofErr w:type="spellEnd"/>
      <w:r>
        <w:rPr>
          <w:i/>
        </w:rPr>
        <w:t xml:space="preserve"> </w:t>
      </w:r>
      <w:r>
        <w:t>para ver las Excepciones podría generar un método. No están incluidas en los datos finales para disminuir el ruido de datos no constructivos en el proceso de Text Mining.</w:t>
      </w:r>
    </w:p>
    <w:p w:rsidR="00EE2482" w:rsidRDefault="00EE2482" w:rsidP="00EE2482">
      <w:r>
        <w:t xml:space="preserve">Además, todo </w:t>
      </w:r>
      <w:proofErr w:type="spellStart"/>
      <w:r>
        <w:t>javadoc</w:t>
      </w:r>
      <w:proofErr w:type="spellEnd"/>
      <w:r>
        <w:t xml:space="preserve"> con dos o menos frases fue omitido. Estos suelen ser no-directivas de métodos simples que son usualmente son auto-explicativos.</w:t>
      </w:r>
    </w:p>
    <w:p w:rsidR="00EE2482" w:rsidRDefault="00EE2482" w:rsidP="00EE2482">
      <w:pPr>
        <w:pStyle w:val="Ttulo3"/>
      </w:pPr>
      <w:r>
        <w:t>Método de revisión de los datos finales</w:t>
      </w:r>
    </w:p>
    <w:p w:rsidR="00EE2482" w:rsidRPr="00F03E48" w:rsidRDefault="00EE2482" w:rsidP="00EE2482">
      <w:r>
        <w:t xml:space="preserve">A diferencia de los datos preliminares, estos datos fueron manualmente revisados no por ambos revisadores, </w:t>
      </w:r>
      <w:proofErr w:type="spellStart"/>
      <w:r>
        <w:t>sinó</w:t>
      </w:r>
      <w:proofErr w:type="spellEnd"/>
      <w:r>
        <w:t xml:space="preserve"> que por solo uno de ellos. La documentación de Java fue revisada por </w:t>
      </w:r>
      <w:proofErr w:type="spellStart"/>
      <w:r>
        <w:t>Romain</w:t>
      </w:r>
      <w:proofErr w:type="spellEnd"/>
      <w:r>
        <w:t xml:space="preserve"> </w:t>
      </w:r>
      <w:proofErr w:type="spellStart"/>
      <w:r>
        <w:t>Robbes</w:t>
      </w:r>
      <w:proofErr w:type="spellEnd"/>
      <w:r>
        <w:t xml:space="preserve">. La documentación de Apache </w:t>
      </w:r>
      <w:proofErr w:type="spellStart"/>
      <w:r>
        <w:t>Commons</w:t>
      </w:r>
      <w:proofErr w:type="spellEnd"/>
      <w:r>
        <w:t xml:space="preserve"> y </w:t>
      </w:r>
      <w:proofErr w:type="spellStart"/>
      <w:r>
        <w:t>JFace</w:t>
      </w:r>
      <w:proofErr w:type="spellEnd"/>
      <w:r>
        <w:t xml:space="preserve"> fue revisada por el autor del trabajo.</w:t>
      </w:r>
    </w:p>
    <w:p w:rsidR="00EE2482" w:rsidRPr="005455E2" w:rsidRDefault="00EE2482" w:rsidP="00EE2482">
      <w:r>
        <w:t>En estos datos las frases son asignadas a u</w:t>
      </w:r>
      <w:commentRangeStart w:id="41"/>
      <w:r>
        <w:t xml:space="preserve">na de las clases </w:t>
      </w:r>
      <w:r>
        <w:rPr>
          <w:i/>
        </w:rPr>
        <w:t>no-directiva</w:t>
      </w:r>
      <w:r>
        <w:t xml:space="preserve">, </w:t>
      </w:r>
      <w:r>
        <w:rPr>
          <w:i/>
        </w:rPr>
        <w:t>directiva</w:t>
      </w:r>
      <w:r>
        <w:t xml:space="preserve">, </w:t>
      </w:r>
      <w:proofErr w:type="spellStart"/>
      <w:r>
        <w:rPr>
          <w:i/>
        </w:rPr>
        <w:t>semi</w:t>
      </w:r>
      <w:proofErr w:type="spellEnd"/>
      <w:r>
        <w:rPr>
          <w:i/>
        </w:rPr>
        <w:t>-directiva</w:t>
      </w:r>
      <w:r>
        <w:t xml:space="preserve"> o </w:t>
      </w:r>
      <w:r w:rsidRPr="00794113">
        <w:rPr>
          <w:i/>
        </w:rPr>
        <w:t>directiva-</w:t>
      </w:r>
      <w:proofErr w:type="spellStart"/>
      <w:r w:rsidRPr="00794113">
        <w:rPr>
          <w:i/>
        </w:rPr>
        <w:t>null</w:t>
      </w:r>
      <w:proofErr w:type="spellEnd"/>
      <w:r>
        <w:t xml:space="preserve">. Una frase es asignada a </w:t>
      </w:r>
      <w:proofErr w:type="spellStart"/>
      <w:r>
        <w:t>semi</w:t>
      </w:r>
      <w:proofErr w:type="spellEnd"/>
      <w:r>
        <w:t>-directiva si es un consejo o una instrucción que no necesariamente es una directiva. Esta clase de comentarios de API corresponde a un segundo nivel de importancia de instrucciones, después del primer nivel de importancia que son los comentarios de clase directiva. Por otra parte, las frases asignadas a directiva-</w:t>
      </w:r>
      <w:proofErr w:type="spellStart"/>
      <w:r>
        <w:t>null</w:t>
      </w:r>
      <w:proofErr w:type="spellEnd"/>
      <w:r>
        <w:t xml:space="preserve"> son comentarios que tratan sobre el uso del valor especial </w:t>
      </w:r>
      <w:proofErr w:type="spellStart"/>
      <w:r>
        <w:rPr>
          <w:i/>
        </w:rPr>
        <w:t>null</w:t>
      </w:r>
      <w:proofErr w:type="spellEnd"/>
      <w:r>
        <w:rPr>
          <w:i/>
        </w:rPr>
        <w:t>.</w:t>
      </w:r>
      <w:r>
        <w:t xml:space="preserve"> Estos comentarios suelen advertir que algún parámetro puede o no puede ser </w:t>
      </w:r>
      <w:proofErr w:type="spellStart"/>
      <w:r>
        <w:t>null</w:t>
      </w:r>
      <w:proofErr w:type="spellEnd"/>
      <w:r>
        <w:t xml:space="preserve">, o que cierto método puede retornar </w:t>
      </w:r>
      <w:proofErr w:type="spellStart"/>
      <w:r>
        <w:t>null</w:t>
      </w:r>
      <w:proofErr w:type="spellEnd"/>
      <w:r>
        <w:t xml:space="preserve">. La regla a seguir es: “si es instrucción importante (o directiva) pero trata principalmente sobre el valor </w:t>
      </w:r>
      <w:proofErr w:type="spellStart"/>
      <w:r>
        <w:rPr>
          <w:i/>
        </w:rPr>
        <w:t>null</w:t>
      </w:r>
      <w:proofErr w:type="spellEnd"/>
      <w:r>
        <w:t xml:space="preserve"> es </w:t>
      </w:r>
      <w:r>
        <w:rPr>
          <w:i/>
        </w:rPr>
        <w:t>directiva-</w:t>
      </w:r>
      <w:proofErr w:type="spellStart"/>
      <w:r>
        <w:rPr>
          <w:i/>
        </w:rPr>
        <w:t>null</w:t>
      </w:r>
      <w:proofErr w:type="spellEnd"/>
      <w:r>
        <w:t xml:space="preserve">. Si es instrucción importante que menciona </w:t>
      </w:r>
      <w:proofErr w:type="spellStart"/>
      <w:r>
        <w:rPr>
          <w:i/>
        </w:rPr>
        <w:t>null</w:t>
      </w:r>
      <w:proofErr w:type="spellEnd"/>
      <w:r>
        <w:t xml:space="preserve"> pero trata principalmente sobre otra advertencia es </w:t>
      </w:r>
      <w:r>
        <w:rPr>
          <w:i/>
        </w:rPr>
        <w:t>directiva.</w:t>
      </w:r>
      <w:r>
        <w:t xml:space="preserve"> En otro caso es </w:t>
      </w:r>
      <w:r>
        <w:rPr>
          <w:i/>
        </w:rPr>
        <w:t>no-directiva</w:t>
      </w:r>
      <w:r>
        <w:t xml:space="preserve"> (una </w:t>
      </w:r>
      <w:proofErr w:type="spellStart"/>
      <w:r>
        <w:rPr>
          <w:i/>
        </w:rPr>
        <w:t>semi</w:t>
      </w:r>
      <w:proofErr w:type="spellEnd"/>
      <w:r>
        <w:rPr>
          <w:i/>
        </w:rPr>
        <w:t xml:space="preserve">-directiva </w:t>
      </w:r>
      <w:r>
        <w:t xml:space="preserve">que habla sobre el uso de </w:t>
      </w:r>
      <w:proofErr w:type="spellStart"/>
      <w:r>
        <w:rPr>
          <w:i/>
        </w:rPr>
        <w:t>null</w:t>
      </w:r>
      <w:proofErr w:type="spellEnd"/>
      <w:r>
        <w:rPr>
          <w:i/>
        </w:rPr>
        <w:t>,</w:t>
      </w:r>
      <w:r>
        <w:t xml:space="preserve"> se anota como una </w:t>
      </w:r>
      <w:r>
        <w:rPr>
          <w:i/>
        </w:rPr>
        <w:t>directiva-</w:t>
      </w:r>
      <w:proofErr w:type="spellStart"/>
      <w:r>
        <w:rPr>
          <w:i/>
        </w:rPr>
        <w:t>null</w:t>
      </w:r>
      <w:proofErr w:type="spellEnd"/>
      <w:r>
        <w:t>).</w:t>
      </w:r>
      <w:commentRangeEnd w:id="41"/>
      <w:r>
        <w:rPr>
          <w:rStyle w:val="Refdecomentario"/>
        </w:rPr>
        <w:commentReference w:id="41"/>
      </w:r>
    </w:p>
    <w:p w:rsidR="00EE2482" w:rsidRDefault="00EE2482" w:rsidP="00EE2482"/>
    <w:p w:rsidR="0001797F" w:rsidRDefault="0001797F" w:rsidP="00EE2482"/>
    <w:p w:rsidR="0001797F" w:rsidRPr="007F17FA" w:rsidRDefault="0001797F" w:rsidP="00EE2482"/>
    <w:p w:rsidR="00EE2482" w:rsidRDefault="00EE2482" w:rsidP="00EE2482">
      <w:pPr>
        <w:pStyle w:val="Ttulo1"/>
      </w:pPr>
      <w:bookmarkStart w:id="42" w:name="_Toc427070485"/>
      <w:r>
        <w:lastRenderedPageBreak/>
        <w:t>Aplicación de Text Mining</w:t>
      </w:r>
      <w:bookmarkEnd w:id="42"/>
    </w:p>
    <w:p w:rsidR="00EE2482" w:rsidRDefault="00EE2482" w:rsidP="00EE2482">
      <w:pPr>
        <w:pStyle w:val="Prrafodelista"/>
        <w:numPr>
          <w:ilvl w:val="0"/>
          <w:numId w:val="24"/>
        </w:numPr>
      </w:pPr>
      <w:r>
        <w:t xml:space="preserve">Mencionar cuales son los que pueden ser usados como machine </w:t>
      </w:r>
      <w:proofErr w:type="spellStart"/>
      <w:proofErr w:type="gramStart"/>
      <w:r>
        <w:t>learning</w:t>
      </w:r>
      <w:proofErr w:type="spellEnd"/>
      <w:r>
        <w:t xml:space="preserve"> ,</w:t>
      </w:r>
      <w:proofErr w:type="gramEnd"/>
      <w:r>
        <w:t xml:space="preserve"> aprendiendo con cada set de datos nuevos, usando la api de java.</w:t>
      </w:r>
    </w:p>
    <w:p w:rsidR="00EE2482" w:rsidRDefault="00EE2482" w:rsidP="00EE2482">
      <w:pPr>
        <w:pStyle w:val="Prrafodelista"/>
        <w:numPr>
          <w:ilvl w:val="0"/>
          <w:numId w:val="24"/>
        </w:numPr>
      </w:pPr>
      <w:r>
        <w:t xml:space="preserve">Mencionar </w:t>
      </w:r>
      <w:proofErr w:type="spellStart"/>
      <w:r>
        <w:t>overfitting</w:t>
      </w:r>
      <w:proofErr w:type="spellEnd"/>
      <w:r>
        <w:t xml:space="preserve"> y lo que se hizo para evitar tener </w:t>
      </w:r>
      <w:proofErr w:type="spellStart"/>
      <w:r>
        <w:t>overfitting</w:t>
      </w:r>
      <w:proofErr w:type="spellEnd"/>
    </w:p>
    <w:p w:rsidR="00EE2482" w:rsidRDefault="00EE2482" w:rsidP="00EE2482">
      <w:r>
        <w:t xml:space="preserve">El objetivo de realizar Text Mining y usar algoritmos de Machine </w:t>
      </w:r>
      <w:proofErr w:type="spellStart"/>
      <w:r>
        <w:t>Learning</w:t>
      </w:r>
      <w:proofErr w:type="spellEnd"/>
      <w:r>
        <w:t xml:space="preserve"> es lograr obtener un programa que destaque automáticamente las directivas de los comentarios normales de documentaciones de API. Una forma de lograr estas clasificaciones es usar Weka, un ambiente de herramientas para realizar Data Mining y aplicar algoritmos de Machine </w:t>
      </w:r>
      <w:proofErr w:type="spellStart"/>
      <w:r>
        <w:t>Learning</w:t>
      </w:r>
      <w:proofErr w:type="spellEnd"/>
      <w:r>
        <w:t xml:space="preserve">. En la sección </w:t>
      </w:r>
      <w:commentRangeStart w:id="43"/>
      <w:r>
        <w:t xml:space="preserve">[[***]] </w:t>
      </w:r>
      <w:commentRangeEnd w:id="43"/>
      <w:r>
        <w:rPr>
          <w:rStyle w:val="Refdecomentario"/>
        </w:rPr>
        <w:commentReference w:id="43"/>
      </w:r>
      <w:r>
        <w:t>se encuentra una breve introducción a Weka.</w:t>
      </w:r>
    </w:p>
    <w:p w:rsidR="00EE2482" w:rsidRDefault="00EE2482" w:rsidP="00EE2482">
      <w:r>
        <w:t xml:space="preserve">Sin duda, un programa que clasifique directivas no puede evitar equivocarse en algunos casos porque los comentarios de código fuente en lenguaje natural pueden adoptar millones de combinaciones de palabras. No hay una regla existente que nos pueda determinar con certeza si un comentario es una directiva o si no lo es. Por esto es que solo se pueden realizar aproximaciones, o Machine </w:t>
      </w:r>
      <w:proofErr w:type="spellStart"/>
      <w:r>
        <w:t>Learning</w:t>
      </w:r>
      <w:proofErr w:type="spellEnd"/>
      <w:r>
        <w:t xml:space="preserve"> en nuestro caso, para acercarse a un buen resultado.</w:t>
      </w:r>
    </w:p>
    <w:p w:rsidR="00EE2482" w:rsidRDefault="00EE2482" w:rsidP="00EE2482">
      <w:r>
        <w:t xml:space="preserve">En esta sección se describe el diseño y detalle de los experimentos realizados en Weka usando los datos preliminares y datos finales discutidos en la sección </w:t>
      </w:r>
      <w:r>
        <w:fldChar w:fldCharType="begin"/>
      </w:r>
      <w:r>
        <w:instrText xml:space="preserve"> REF _Ref427234276 \n \h </w:instrText>
      </w:r>
      <w:r>
        <w:fldChar w:fldCharType="separate"/>
      </w:r>
      <w:r w:rsidR="00AF41C2">
        <w:t>4</w:t>
      </w:r>
      <w:r>
        <w:fldChar w:fldCharType="end"/>
      </w:r>
      <w:r>
        <w:t xml:space="preserve">, los cuales abarcan ejemplos de las API de </w:t>
      </w:r>
      <w:proofErr w:type="spellStart"/>
      <w:r>
        <w:t>JFace</w:t>
      </w:r>
      <w:proofErr w:type="spellEnd"/>
      <w:r>
        <w:t xml:space="preserve">, Apache </w:t>
      </w:r>
      <w:proofErr w:type="spellStart"/>
      <w:r>
        <w:t>Commons</w:t>
      </w:r>
      <w:proofErr w:type="spellEnd"/>
      <w:r>
        <w:t xml:space="preserve"> y Java. La mayoría de los experimentos buscan encontrar el mejor rendimiento clasificando las directivas, mientras </w:t>
      </w:r>
      <w:commentRangeStart w:id="44"/>
      <w:r>
        <w:t xml:space="preserve">que otros experimentos </w:t>
      </w:r>
      <w:commentRangeEnd w:id="44"/>
      <w:r>
        <w:rPr>
          <w:rStyle w:val="Refdecomentario"/>
        </w:rPr>
        <w:commentReference w:id="44"/>
      </w:r>
      <w:r>
        <w:t>buscan obtener información intrínseca al dominio de los datos y el problema estudiado.</w:t>
      </w:r>
    </w:p>
    <w:p w:rsidR="00EE2482" w:rsidRDefault="00EE2482" w:rsidP="00EE2482">
      <w:pPr>
        <w:pStyle w:val="Ttulo2"/>
      </w:pPr>
      <w:r>
        <w:t>Weka</w:t>
      </w:r>
    </w:p>
    <w:p w:rsidR="00EE2482" w:rsidRDefault="00EE2482" w:rsidP="00EE2482">
      <w:r>
        <w:t xml:space="preserve">Weka es una plataforma de software para el uso de Machine </w:t>
      </w:r>
      <w:proofErr w:type="spellStart"/>
      <w:r>
        <w:t>Learning</w:t>
      </w:r>
      <w:proofErr w:type="spellEnd"/>
      <w:r>
        <w:t xml:space="preserve"> y Data Mining. Posee una interfaz gráfica como también un API en Java para usar sus funcionalidades. Los componentes de Weka usados en este estudio son su explorador, su experimentador </w:t>
      </w:r>
      <w:commentRangeStart w:id="45"/>
      <w:r>
        <w:t>y su API</w:t>
      </w:r>
      <w:commentRangeEnd w:id="45"/>
      <w:r>
        <w:rPr>
          <w:rStyle w:val="Refdecomentario"/>
        </w:rPr>
        <w:commentReference w:id="45"/>
      </w:r>
      <w:r>
        <w:t>. Las imágenes [[**]] [[**]] y [[**]] muestran la interfaz gráfica de Weka.</w:t>
      </w:r>
    </w:p>
    <w:p w:rsidR="00EE2482" w:rsidRDefault="00EE2482" w:rsidP="00EE2482"/>
    <w:p w:rsidR="00EE2482" w:rsidRPr="007E039C" w:rsidRDefault="00EE2482" w:rsidP="00EE2482">
      <w:pPr>
        <w:jc w:val="center"/>
        <w:rPr>
          <w:lang w:val="en-US"/>
        </w:rPr>
      </w:pPr>
      <w:r w:rsidRPr="007E039C">
        <w:rPr>
          <w:lang w:val="en-US"/>
        </w:rPr>
        <w:t>[[</w:t>
      </w:r>
      <w:proofErr w:type="spellStart"/>
      <w:r w:rsidRPr="007E039C">
        <w:rPr>
          <w:lang w:val="en-US"/>
        </w:rPr>
        <w:t>img</w:t>
      </w:r>
      <w:proofErr w:type="spellEnd"/>
      <w:r w:rsidRPr="007E039C">
        <w:rPr>
          <w:lang w:val="en-US"/>
        </w:rPr>
        <w:t xml:space="preserve"> de Weka welcome Windows]]</w:t>
      </w:r>
    </w:p>
    <w:p w:rsidR="00EE2482" w:rsidRPr="007E039C" w:rsidRDefault="00EE2482" w:rsidP="00EE2482">
      <w:pPr>
        <w:jc w:val="center"/>
        <w:rPr>
          <w:lang w:val="en-US"/>
        </w:rPr>
      </w:pPr>
    </w:p>
    <w:p w:rsidR="00EE2482" w:rsidRPr="000C1F2E" w:rsidRDefault="00EE2482" w:rsidP="00EE2482">
      <w:pPr>
        <w:jc w:val="center"/>
      </w:pPr>
      <w:r w:rsidRPr="000C1F2E">
        <w:t>[[</w:t>
      </w:r>
      <w:proofErr w:type="spellStart"/>
      <w:proofErr w:type="gramStart"/>
      <w:r w:rsidRPr="000C1F2E">
        <w:t>img</w:t>
      </w:r>
      <w:proofErr w:type="spellEnd"/>
      <w:proofErr w:type="gramEnd"/>
      <w:r w:rsidRPr="000C1F2E">
        <w:t xml:space="preserve"> de Weka Explorer]]</w:t>
      </w:r>
    </w:p>
    <w:p w:rsidR="00EE2482" w:rsidRPr="000C1F2E" w:rsidRDefault="00EE2482" w:rsidP="00EE2482">
      <w:pPr>
        <w:jc w:val="center"/>
      </w:pPr>
    </w:p>
    <w:p w:rsidR="00EE2482" w:rsidRPr="000C1F2E" w:rsidRDefault="00EE2482" w:rsidP="00EE2482">
      <w:pPr>
        <w:jc w:val="center"/>
      </w:pPr>
      <w:r w:rsidRPr="000C1F2E">
        <w:t>[[</w:t>
      </w:r>
      <w:proofErr w:type="spellStart"/>
      <w:proofErr w:type="gramStart"/>
      <w:r w:rsidRPr="000C1F2E">
        <w:t>img</w:t>
      </w:r>
      <w:proofErr w:type="spellEnd"/>
      <w:proofErr w:type="gramEnd"/>
      <w:r w:rsidRPr="000C1F2E">
        <w:t xml:space="preserve"> de Weka </w:t>
      </w:r>
      <w:proofErr w:type="spellStart"/>
      <w:r w:rsidRPr="000C1F2E">
        <w:t>Experimenter</w:t>
      </w:r>
      <w:proofErr w:type="spellEnd"/>
      <w:r w:rsidRPr="000C1F2E">
        <w:t>]]</w:t>
      </w:r>
    </w:p>
    <w:p w:rsidR="00EE2482" w:rsidRDefault="00EE2482" w:rsidP="00EE2482">
      <w:r>
        <w:t xml:space="preserve">El programa es entrenado con datos que deben ser guardados en un archivo </w:t>
      </w:r>
      <w:r>
        <w:rPr>
          <w:i/>
        </w:rPr>
        <w:t>.</w:t>
      </w:r>
      <w:proofErr w:type="spellStart"/>
      <w:r>
        <w:rPr>
          <w:i/>
        </w:rPr>
        <w:t>arff</w:t>
      </w:r>
      <w:proofErr w:type="spellEnd"/>
      <w:r>
        <w:t xml:space="preserve"> el cual posee un formato particular, pero muy similar a los archivos </w:t>
      </w:r>
      <w:r w:rsidRPr="001A188A">
        <w:rPr>
          <w:i/>
        </w:rPr>
        <w:t>.</w:t>
      </w:r>
      <w:proofErr w:type="spellStart"/>
      <w:r w:rsidRPr="001A188A">
        <w:rPr>
          <w:i/>
        </w:rPr>
        <w:t>csv</w:t>
      </w:r>
      <w:proofErr w:type="spellEnd"/>
      <w:r>
        <w:t xml:space="preserve">. Es un archivo con instancias de datos, cada instancia en una línea con valores separados por coma representando un vector de valores. En este trabajo cada instancia es </w:t>
      </w:r>
      <w:r>
        <w:lastRenderedPageBreak/>
        <w:t xml:space="preserve">un vector </w:t>
      </w:r>
      <m:oMath>
        <m:r>
          <w:rPr>
            <w:rFonts w:ascii="Cambria Math" w:hAnsi="Cambria Math"/>
          </w:rPr>
          <m:t>(string,tipo_de_comentario)</m:t>
        </m:r>
      </m:oMath>
      <w:r>
        <w:t xml:space="preserve"> donde </w:t>
      </w:r>
      <m:oMath>
        <m:r>
          <w:rPr>
            <w:rFonts w:ascii="Cambria Math" w:hAnsi="Cambria Math"/>
          </w:rPr>
          <m:t>string</m:t>
        </m:r>
      </m:oMath>
      <w:r>
        <w:t xml:space="preserve"> es texto y </w:t>
      </w:r>
      <m:oMath>
        <m:r>
          <w:rPr>
            <w:rFonts w:ascii="Cambria Math" w:hAnsi="Cambria Math"/>
          </w:rPr>
          <m:t>tipo_de_comentario</m:t>
        </m:r>
      </m:oMath>
      <w:r>
        <w:t xml:space="preserve"> es uno de los valores {</w:t>
      </w:r>
      <w:r>
        <w:rPr>
          <w:i/>
        </w:rPr>
        <w:t>non-</w:t>
      </w:r>
      <w:proofErr w:type="spellStart"/>
      <w:r>
        <w:rPr>
          <w:i/>
        </w:rPr>
        <w:t>directive</w:t>
      </w:r>
      <w:proofErr w:type="gramStart"/>
      <w:r>
        <w:rPr>
          <w:i/>
        </w:rPr>
        <w:t>,directive,semi</w:t>
      </w:r>
      <w:proofErr w:type="spellEnd"/>
      <w:proofErr w:type="gramEnd"/>
      <w:r>
        <w:rPr>
          <w:i/>
        </w:rPr>
        <w:t>-</w:t>
      </w:r>
      <w:proofErr w:type="spellStart"/>
      <w:r>
        <w:rPr>
          <w:i/>
        </w:rPr>
        <w:t>directive,null-directive</w:t>
      </w:r>
      <w:proofErr w:type="spellEnd"/>
      <w:r>
        <w:t>} o posiblemente solo {</w:t>
      </w:r>
      <w:r>
        <w:rPr>
          <w:i/>
        </w:rPr>
        <w:t>non-</w:t>
      </w:r>
      <w:proofErr w:type="spellStart"/>
      <w:r>
        <w:rPr>
          <w:i/>
        </w:rPr>
        <w:t>directive,directive</w:t>
      </w:r>
      <w:proofErr w:type="spellEnd"/>
      <w:r>
        <w:t>}.</w:t>
      </w:r>
    </w:p>
    <w:p w:rsidR="00264224" w:rsidRPr="00113DC6" w:rsidRDefault="00264224" w:rsidP="00264224">
      <w:pPr>
        <w:pStyle w:val="Ttulo3"/>
      </w:pPr>
      <w:bookmarkStart w:id="46" w:name="_Ref427782605"/>
      <w:r>
        <w:t>Filtros</w:t>
      </w:r>
      <w:bookmarkEnd w:id="46"/>
    </w:p>
    <w:p w:rsidR="00CC77A6" w:rsidRDefault="00EE2482" w:rsidP="00EE2482">
      <w:r w:rsidRPr="000C1F2E">
        <w:t>Weka pos</w:t>
      </w:r>
      <w:r>
        <w:t xml:space="preserve">ee una serie de filtros que facilitan la manipulación de las instancias y atributos de los datos. Es común aplicar un filtro de Weka llamado </w:t>
      </w:r>
      <w:proofErr w:type="spellStart"/>
      <w:r>
        <w:rPr>
          <w:i/>
        </w:rPr>
        <w:t>StringToWordVector</w:t>
      </w:r>
      <w:proofErr w:type="spellEnd"/>
      <w:r>
        <w:t xml:space="preserve"> c</w:t>
      </w:r>
      <w:r w:rsidR="00CC77A6">
        <w:t>uando se trabaja con frases de texto</w:t>
      </w:r>
      <w:r>
        <w:t xml:space="preserve"> y </w:t>
      </w:r>
      <w:r w:rsidR="00CC77A6">
        <w:t xml:space="preserve">de hecho </w:t>
      </w:r>
      <w:r>
        <w:t xml:space="preserve">es </w:t>
      </w:r>
      <w:r w:rsidR="00CC77A6">
        <w:t>usado en todos los experimentos de este trabajo.</w:t>
      </w:r>
    </w:p>
    <w:p w:rsidR="00EE2482" w:rsidRDefault="00EE2482" w:rsidP="00EE2482">
      <w:r>
        <w:t xml:space="preserve">Lo que hace </w:t>
      </w:r>
      <w:r w:rsidR="00FB48A8">
        <w:t xml:space="preserve">el filtro es </w:t>
      </w:r>
      <w:r>
        <w:t xml:space="preserve">transformar cada instancia de texto a una lista de las palabras que forman </w:t>
      </w:r>
      <w:r w:rsidR="00CC77A6">
        <w:t>ese</w:t>
      </w:r>
      <w:r>
        <w:t xml:space="preserve"> texto.</w:t>
      </w:r>
      <w:r w:rsidR="00FB48A8">
        <w:t xml:space="preserve"> Esto facilita el análisis</w:t>
      </w:r>
      <w:r>
        <w:t xml:space="preserve"> </w:t>
      </w:r>
      <w:r w:rsidR="00FB48A8">
        <w:t>del texto y de hecho es necesario para entrenar los algoritmos de clasificación</w:t>
      </w:r>
      <w:r>
        <w:t xml:space="preserve">. </w:t>
      </w:r>
      <w:r w:rsidR="005644DD">
        <w:t xml:space="preserve">La </w:t>
      </w:r>
      <w:r w:rsidR="005644DD">
        <w:fldChar w:fldCharType="begin"/>
      </w:r>
      <w:r w:rsidR="005644DD">
        <w:instrText xml:space="preserve"> REF _Ref427781501 \h </w:instrText>
      </w:r>
      <w:r w:rsidR="005644DD">
        <w:fldChar w:fldCharType="separate"/>
      </w:r>
      <w:r w:rsidR="005644DD">
        <w:t xml:space="preserve">Imagen </w:t>
      </w:r>
      <w:r w:rsidR="005644DD">
        <w:rPr>
          <w:noProof/>
        </w:rPr>
        <w:t>1</w:t>
      </w:r>
      <w:r w:rsidR="005644DD">
        <w:fldChar w:fldCharType="end"/>
      </w:r>
      <w:r w:rsidR="005644DD">
        <w:t xml:space="preserve"> </w:t>
      </w:r>
      <w:r w:rsidR="00A55BB9">
        <w:t xml:space="preserve">muestra dos instancias de </w:t>
      </w:r>
      <w:r w:rsidR="00CC77A6">
        <w:t>texto antes y después de haber sido pasado por este filtro.</w:t>
      </w:r>
      <w:r w:rsidR="00CC77A6">
        <w:t xml:space="preserve"> E</w:t>
      </w:r>
      <w:r w:rsidR="00C71BE5">
        <w:t>l filtro tiene parámetros</w:t>
      </w:r>
      <w:r w:rsidR="00CC77A6">
        <w:t xml:space="preserve"> que cambian su comportamiento </w:t>
      </w:r>
      <w:r w:rsidR="00C71BE5">
        <w:t xml:space="preserve">y en este trabajo se ha experimentado con algunos de ellos. Los parámetros usados </w:t>
      </w:r>
      <w:r w:rsidR="00CC77A6">
        <w:t xml:space="preserve">son </w:t>
      </w:r>
      <w:r w:rsidR="00C71BE5">
        <w:t>descritos</w:t>
      </w:r>
      <w:r w:rsidR="00CC77A6">
        <w:t xml:space="preserve"> en la tabla</w:t>
      </w:r>
      <w:r w:rsidR="009D010D">
        <w:t xml:space="preserve"> [[**]]</w:t>
      </w:r>
      <w:r w:rsidR="00CC77A6">
        <w:t xml:space="preserve">. </w:t>
      </w:r>
    </w:p>
    <w:p w:rsidR="002B468D" w:rsidRDefault="00371DB8" w:rsidP="002B468D">
      <w:pPr>
        <w:keepNext/>
        <w:jc w:val="center"/>
      </w:pPr>
      <w:r>
        <w:rPr>
          <w:noProof/>
        </w:rPr>
        <w:drawing>
          <wp:inline distT="0" distB="0" distL="0" distR="0" wp14:anchorId="180CEFF6" wp14:editId="435E7F44">
            <wp:extent cx="4910584" cy="1398575"/>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stringToWordVector.png"/>
                    <pic:cNvPicPr/>
                  </pic:nvPicPr>
                  <pic:blipFill>
                    <a:blip r:embed="rId15">
                      <a:extLst>
                        <a:ext uri="{28A0092B-C50C-407E-A947-70E740481C1C}">
                          <a14:useLocalDpi xmlns:a14="http://schemas.microsoft.com/office/drawing/2010/main" val="0"/>
                        </a:ext>
                      </a:extLst>
                    </a:blip>
                    <a:stretch>
                      <a:fillRect/>
                    </a:stretch>
                  </pic:blipFill>
                  <pic:spPr>
                    <a:xfrm>
                      <a:off x="0" y="0"/>
                      <a:ext cx="4921344" cy="1401639"/>
                    </a:xfrm>
                    <a:prstGeom prst="rect">
                      <a:avLst/>
                    </a:prstGeom>
                  </pic:spPr>
                </pic:pic>
              </a:graphicData>
            </a:graphic>
          </wp:inline>
        </w:drawing>
      </w:r>
    </w:p>
    <w:p w:rsidR="00CC77A6" w:rsidRDefault="002B468D" w:rsidP="007918D4">
      <w:pPr>
        <w:pStyle w:val="Epgrafe"/>
        <w:ind w:left="1416" w:right="1820" w:firstLine="1"/>
      </w:pPr>
      <w:bookmarkStart w:id="47" w:name="_Ref427781501"/>
      <w:r>
        <w:t xml:space="preserve">Imagen </w:t>
      </w:r>
      <w:fldSimple w:instr=" SEQ Imagen \* ARABIC ">
        <w:r>
          <w:rPr>
            <w:noProof/>
          </w:rPr>
          <w:t>1</w:t>
        </w:r>
      </w:fldSimple>
      <w:bookmarkEnd w:id="47"/>
      <w:r>
        <w:t>:</w:t>
      </w:r>
      <w:r w:rsidR="007918D4">
        <w:t xml:space="preserve">   Filtro </w:t>
      </w:r>
      <w:proofErr w:type="spellStart"/>
      <w:r w:rsidR="007918D4">
        <w:t>StringToWordVector</w:t>
      </w:r>
      <w:proofErr w:type="spellEnd"/>
      <w:r w:rsidR="007918D4">
        <w:t xml:space="preserve"> siendo aplicado sobre dos instancias de texto resultando en una lista de las palabras que lo forman</w:t>
      </w:r>
      <w:r w:rsidR="004A1D4A">
        <w:t>.</w:t>
      </w:r>
    </w:p>
    <w:p w:rsidR="00CC77A6" w:rsidRDefault="00CC77A6" w:rsidP="00CC77A6">
      <w:pPr>
        <w:jc w:val="center"/>
      </w:pPr>
    </w:p>
    <w:tbl>
      <w:tblPr>
        <w:tblStyle w:val="Sombreadoclaro"/>
        <w:tblW w:w="0" w:type="auto"/>
        <w:tblInd w:w="817" w:type="dxa"/>
        <w:tblLook w:val="04A0" w:firstRow="1" w:lastRow="0" w:firstColumn="1" w:lastColumn="0" w:noHBand="0" w:noVBand="1"/>
      </w:tblPr>
      <w:tblGrid>
        <w:gridCol w:w="2802"/>
        <w:gridCol w:w="4879"/>
      </w:tblGrid>
      <w:tr w:rsidR="009977FE" w:rsidTr="0058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977FE" w:rsidRPr="00DB61BB" w:rsidRDefault="009977FE" w:rsidP="00CC77A6">
            <w:pPr>
              <w:jc w:val="center"/>
            </w:pPr>
            <w:r>
              <w:t>Parámetro</w:t>
            </w:r>
          </w:p>
        </w:tc>
        <w:tc>
          <w:tcPr>
            <w:tcW w:w="4879" w:type="dxa"/>
          </w:tcPr>
          <w:p w:rsidR="009977FE" w:rsidRDefault="009977FE" w:rsidP="00CC77A6">
            <w:pPr>
              <w:jc w:val="center"/>
              <w:cnfStyle w:val="100000000000" w:firstRow="1" w:lastRow="0" w:firstColumn="0" w:lastColumn="0" w:oddVBand="0" w:evenVBand="0" w:oddHBand="0" w:evenHBand="0" w:firstRowFirstColumn="0" w:firstRowLastColumn="0" w:lastRowFirstColumn="0" w:lastRowLastColumn="0"/>
            </w:pPr>
            <w:commentRangeStart w:id="48"/>
            <w:r>
              <w:t>Descripción</w:t>
            </w:r>
            <w:commentRangeEnd w:id="48"/>
            <w:r>
              <w:rPr>
                <w:rStyle w:val="Refdecomentario"/>
                <w:b w:val="0"/>
                <w:bCs w:val="0"/>
                <w:color w:val="auto"/>
              </w:rPr>
              <w:commentReference w:id="48"/>
            </w:r>
          </w:p>
        </w:tc>
      </w:tr>
      <w:tr w:rsidR="00C71BE5" w:rsidTr="005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t>attributeIndices</w:t>
            </w:r>
            <w:proofErr w:type="spellEnd"/>
          </w:p>
        </w:tc>
        <w:tc>
          <w:tcPr>
            <w:tcW w:w="4879" w:type="dxa"/>
          </w:tcPr>
          <w:p w:rsidR="00C71BE5" w:rsidRPr="00DB61BB" w:rsidRDefault="00DB61BB" w:rsidP="00CC77A6">
            <w:pPr>
              <w:jc w:val="center"/>
              <w:cnfStyle w:val="000000100000" w:firstRow="0" w:lastRow="0" w:firstColumn="0" w:lastColumn="0" w:oddVBand="0" w:evenVBand="0" w:oddHBand="1" w:evenHBand="0" w:firstRowFirstColumn="0" w:firstRowLastColumn="0" w:lastRowFirstColumn="0" w:lastRowLastColumn="0"/>
            </w:pPr>
            <w:r>
              <w:t>Rango de atributos donde va a ser aplicado el filtro. Siempre toma el valor de ‘</w:t>
            </w:r>
            <w:proofErr w:type="spellStart"/>
            <w:r>
              <w:rPr>
                <w:i/>
              </w:rPr>
              <w:t>first</w:t>
            </w:r>
            <w:proofErr w:type="spellEnd"/>
            <w:r>
              <w:rPr>
                <w:i/>
              </w:rPr>
              <w:t>’</w:t>
            </w:r>
            <w:r>
              <w:t xml:space="preserve"> en los experimentos realizados</w:t>
            </w:r>
          </w:p>
        </w:tc>
      </w:tr>
      <w:tr w:rsidR="00C71BE5" w:rsidTr="00580F31">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t>lowerCaseTokens</w:t>
            </w:r>
            <w:proofErr w:type="spellEnd"/>
          </w:p>
        </w:tc>
        <w:tc>
          <w:tcPr>
            <w:tcW w:w="4879" w:type="dxa"/>
          </w:tcPr>
          <w:p w:rsidR="00C71BE5" w:rsidRPr="00FF3FD9" w:rsidRDefault="00FF3FD9" w:rsidP="00FF3FD9">
            <w:pPr>
              <w:jc w:val="center"/>
              <w:cnfStyle w:val="000000000000" w:firstRow="0" w:lastRow="0" w:firstColumn="0" w:lastColumn="0" w:oddVBand="0" w:evenVBand="0" w:oddHBand="0" w:evenHBand="0" w:firstRowFirstColumn="0" w:firstRowLastColumn="0" w:lastRowFirstColumn="0" w:lastRowLastColumn="0"/>
            </w:pPr>
            <w:r>
              <w:t xml:space="preserve">Si es </w:t>
            </w:r>
            <w:r>
              <w:rPr>
                <w:i/>
              </w:rPr>
              <w:t>true</w:t>
            </w:r>
            <w:r>
              <w:t xml:space="preserve"> c</w:t>
            </w:r>
            <w:r w:rsidR="00DB61BB">
              <w:t>ada palabra resultante queda completamente en minúsculas</w:t>
            </w:r>
            <w:r>
              <w:t xml:space="preserve">. </w:t>
            </w:r>
            <w:r>
              <w:rPr>
                <w:i/>
              </w:rPr>
              <w:t>False</w:t>
            </w:r>
            <w:r>
              <w:t xml:space="preserve"> no hace ni modifica nada</w:t>
            </w:r>
          </w:p>
        </w:tc>
      </w:tr>
      <w:tr w:rsidR="00C71BE5" w:rsidTr="005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commentRangeStart w:id="49"/>
            <w:proofErr w:type="spellStart"/>
            <w:r w:rsidRPr="00DB61BB">
              <w:t>minTermFreq</w:t>
            </w:r>
            <w:commentRangeEnd w:id="49"/>
            <w:proofErr w:type="spellEnd"/>
            <w:r>
              <w:rPr>
                <w:rStyle w:val="Refdecomentario"/>
              </w:rPr>
              <w:commentReference w:id="49"/>
            </w:r>
          </w:p>
        </w:tc>
        <w:tc>
          <w:tcPr>
            <w:tcW w:w="4879" w:type="dxa"/>
          </w:tcPr>
          <w:p w:rsidR="00C71BE5" w:rsidRDefault="00DB61BB" w:rsidP="00DB61BB">
            <w:pPr>
              <w:jc w:val="center"/>
              <w:cnfStyle w:val="000000100000" w:firstRow="0" w:lastRow="0" w:firstColumn="0" w:lastColumn="0" w:oddVBand="0" w:evenVBand="0" w:oddHBand="1" w:evenHBand="0" w:firstRowFirstColumn="0" w:firstRowLastColumn="0" w:lastRowFirstColumn="0" w:lastRowLastColumn="0"/>
            </w:pPr>
            <w:r>
              <w:t>Mínima cantidad de veces que debe aparecer una palabra en todas las instancias de los datos filtrados para ser considerada en el vector resultante</w:t>
            </w:r>
          </w:p>
        </w:tc>
      </w:tr>
      <w:tr w:rsidR="00C71BE5" w:rsidTr="00580F31">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t>outputWordCounts</w:t>
            </w:r>
            <w:proofErr w:type="spellEnd"/>
          </w:p>
        </w:tc>
        <w:tc>
          <w:tcPr>
            <w:tcW w:w="4879" w:type="dxa"/>
          </w:tcPr>
          <w:p w:rsidR="00C71BE5" w:rsidRPr="00FF3FD9" w:rsidRDefault="00FF3FD9" w:rsidP="00FF3FD9">
            <w:pPr>
              <w:jc w:val="center"/>
              <w:cnfStyle w:val="000000000000" w:firstRow="0" w:lastRow="0" w:firstColumn="0" w:lastColumn="0" w:oddVBand="0" w:evenVBand="0" w:oddHBand="0" w:evenHBand="0" w:firstRowFirstColumn="0" w:firstRowLastColumn="0" w:lastRowFirstColumn="0" w:lastRowLastColumn="0"/>
            </w:pPr>
            <w:r>
              <w:t xml:space="preserve">Si es </w:t>
            </w:r>
            <w:r>
              <w:rPr>
                <w:i/>
              </w:rPr>
              <w:t>true</w:t>
            </w:r>
            <w:r>
              <w:t xml:space="preserve"> los vectores tienen </w:t>
            </w:r>
            <w:proofErr w:type="gramStart"/>
            <w:r>
              <w:t>valores equivalente</w:t>
            </w:r>
            <w:proofErr w:type="gramEnd"/>
            <w:r>
              <w:t xml:space="preserve"> a la cantidad de veces que apareció cada palabra. Si es </w:t>
            </w:r>
            <w:r>
              <w:rPr>
                <w:i/>
              </w:rPr>
              <w:t>false</w:t>
            </w:r>
            <w:r>
              <w:t xml:space="preserve"> el vector contiene sólo los valores 0 y 1</w:t>
            </w:r>
          </w:p>
        </w:tc>
      </w:tr>
      <w:tr w:rsidR="00C71BE5" w:rsidTr="005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t>stemmer</w:t>
            </w:r>
            <w:proofErr w:type="spellEnd"/>
          </w:p>
        </w:tc>
        <w:tc>
          <w:tcPr>
            <w:tcW w:w="4879" w:type="dxa"/>
          </w:tcPr>
          <w:p w:rsidR="00C71BE5" w:rsidRPr="00FF3FD9" w:rsidRDefault="00FF3FD9" w:rsidP="00CC77A6">
            <w:pPr>
              <w:jc w:val="center"/>
              <w:cnfStyle w:val="000000100000" w:firstRow="0" w:lastRow="0" w:firstColumn="0" w:lastColumn="0" w:oddVBand="0" w:evenVBand="0" w:oddHBand="1" w:evenHBand="0" w:firstRowFirstColumn="0" w:firstRowLastColumn="0" w:lastRowFirstColumn="0" w:lastRowLastColumn="0"/>
            </w:pPr>
            <w:r>
              <w:t xml:space="preserve">El algoritmo de </w:t>
            </w:r>
            <w:proofErr w:type="spellStart"/>
            <w:r>
              <w:rPr>
                <w:i/>
              </w:rPr>
              <w:t>stemming</w:t>
            </w:r>
            <w:proofErr w:type="spellEnd"/>
            <w:r>
              <w:t xml:space="preserve"> a usar por el filtro</w:t>
            </w:r>
          </w:p>
        </w:tc>
      </w:tr>
      <w:tr w:rsidR="00C71BE5" w:rsidTr="00580F31">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t>stopwords</w:t>
            </w:r>
            <w:proofErr w:type="spellEnd"/>
          </w:p>
        </w:tc>
        <w:tc>
          <w:tcPr>
            <w:tcW w:w="4879" w:type="dxa"/>
          </w:tcPr>
          <w:p w:rsidR="00C71BE5" w:rsidRPr="00FF3FD9" w:rsidRDefault="00FF3FD9" w:rsidP="00CC77A6">
            <w:pPr>
              <w:jc w:val="center"/>
              <w:cnfStyle w:val="000000000000" w:firstRow="0" w:lastRow="0" w:firstColumn="0" w:lastColumn="0" w:oddVBand="0" w:evenVBand="0" w:oddHBand="0" w:evenHBand="0" w:firstRowFirstColumn="0" w:firstRowLastColumn="0" w:lastRowFirstColumn="0" w:lastRowLastColumn="0"/>
            </w:pPr>
            <w:r>
              <w:t xml:space="preserve">Archivo de texto con lista de palabras </w:t>
            </w:r>
            <w:proofErr w:type="spellStart"/>
            <w:r>
              <w:rPr>
                <w:i/>
              </w:rPr>
              <w:t>stopwords</w:t>
            </w:r>
            <w:proofErr w:type="spellEnd"/>
          </w:p>
        </w:tc>
      </w:tr>
      <w:tr w:rsidR="00C71BE5" w:rsidTr="005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commentRangeStart w:id="50"/>
            <w:proofErr w:type="spellStart"/>
            <w:r w:rsidRPr="00DB61BB">
              <w:t>tokenizer</w:t>
            </w:r>
            <w:commentRangeEnd w:id="50"/>
            <w:proofErr w:type="spellEnd"/>
            <w:r w:rsidR="00FF3FD9">
              <w:rPr>
                <w:rStyle w:val="Refdecomentario"/>
              </w:rPr>
              <w:commentReference w:id="50"/>
            </w:r>
          </w:p>
        </w:tc>
        <w:tc>
          <w:tcPr>
            <w:tcW w:w="4879" w:type="dxa"/>
          </w:tcPr>
          <w:p w:rsidR="00C71BE5" w:rsidRDefault="00FF3FD9" w:rsidP="00C54DAD">
            <w:pPr>
              <w:jc w:val="center"/>
              <w:cnfStyle w:val="000000100000" w:firstRow="0" w:lastRow="0" w:firstColumn="0" w:lastColumn="0" w:oddVBand="0" w:evenVBand="0" w:oddHBand="1" w:evenHBand="0" w:firstRowFirstColumn="0" w:firstRowLastColumn="0" w:lastRowFirstColumn="0" w:lastRowLastColumn="0"/>
            </w:pPr>
            <w:proofErr w:type="spellStart"/>
            <w:r>
              <w:t>Tokenizer</w:t>
            </w:r>
            <w:proofErr w:type="spellEnd"/>
            <w:r>
              <w:t xml:space="preserve"> encargado de </w:t>
            </w:r>
            <w:proofErr w:type="spellStart"/>
            <w:r>
              <w:t>serparar</w:t>
            </w:r>
            <w:proofErr w:type="spellEnd"/>
            <w:r>
              <w:t xml:space="preserve"> la frase en sus palabras.</w:t>
            </w:r>
            <w:r w:rsidR="00101D69">
              <w:t xml:space="preserve"> Puede ser elegido un ‘</w:t>
            </w:r>
            <w:r w:rsidR="00101D69" w:rsidRPr="00101D69">
              <w:rPr>
                <w:i/>
              </w:rPr>
              <w:t>n-</w:t>
            </w:r>
            <w:proofErr w:type="spellStart"/>
            <w:r w:rsidR="00101D69" w:rsidRPr="00101D69">
              <w:rPr>
                <w:i/>
              </w:rPr>
              <w:t>gram</w:t>
            </w:r>
            <w:proofErr w:type="spellEnd"/>
            <w:r w:rsidR="00101D69" w:rsidRPr="00101D69">
              <w:rPr>
                <w:i/>
              </w:rPr>
              <w:t xml:space="preserve"> </w:t>
            </w:r>
            <w:proofErr w:type="spellStart"/>
            <w:r w:rsidR="00101D69" w:rsidRPr="00101D69">
              <w:rPr>
                <w:i/>
              </w:rPr>
              <w:t>tokenizer</w:t>
            </w:r>
            <w:proofErr w:type="spellEnd"/>
            <w:r w:rsidR="00101D69">
              <w:t>’ que</w:t>
            </w:r>
            <w:r w:rsidR="00020501">
              <w:t xml:space="preserve"> permite</w:t>
            </w:r>
            <w:r w:rsidR="00101D69">
              <w:t xml:space="preserve"> separa</w:t>
            </w:r>
            <w:r w:rsidR="00020501">
              <w:t>r</w:t>
            </w:r>
            <w:r w:rsidR="00101D69">
              <w:t xml:space="preserve"> la frase en grupos</w:t>
            </w:r>
            <w:r w:rsidR="00C54DAD">
              <w:t xml:space="preserve"> de </w:t>
            </w:r>
            <w:r w:rsidR="00C54DAD">
              <w:rPr>
                <w:i/>
              </w:rPr>
              <w:t>n</w:t>
            </w:r>
            <w:r w:rsidR="00C54DAD">
              <w:t xml:space="preserve"> </w:t>
            </w:r>
            <w:r w:rsidR="00101D69">
              <w:t xml:space="preserve"> p</w:t>
            </w:r>
            <w:r w:rsidR="00C54DAD">
              <w:t>alabras contiguas</w:t>
            </w:r>
            <w:r w:rsidR="00101D69">
              <w:t>.</w:t>
            </w:r>
          </w:p>
        </w:tc>
      </w:tr>
      <w:tr w:rsidR="00C71BE5" w:rsidTr="00580F31">
        <w:tc>
          <w:tcPr>
            <w:cnfStyle w:val="001000000000" w:firstRow="0" w:lastRow="0" w:firstColumn="1" w:lastColumn="0" w:oddVBand="0" w:evenVBand="0" w:oddHBand="0" w:evenHBand="0" w:firstRowFirstColumn="0" w:firstRowLastColumn="0" w:lastRowFirstColumn="0" w:lastRowLastColumn="0"/>
            <w:tcW w:w="2802" w:type="dxa"/>
          </w:tcPr>
          <w:p w:rsidR="00C71BE5" w:rsidRDefault="00DB61BB" w:rsidP="00CC77A6">
            <w:pPr>
              <w:jc w:val="center"/>
            </w:pPr>
            <w:proofErr w:type="spellStart"/>
            <w:r w:rsidRPr="00DB61BB">
              <w:lastRenderedPageBreak/>
              <w:t>useStoplist</w:t>
            </w:r>
            <w:proofErr w:type="spellEnd"/>
          </w:p>
        </w:tc>
        <w:tc>
          <w:tcPr>
            <w:tcW w:w="4879" w:type="dxa"/>
          </w:tcPr>
          <w:p w:rsidR="00C71BE5" w:rsidRPr="00FF3FD9" w:rsidRDefault="00FF3FD9" w:rsidP="00FF3FD9">
            <w:pPr>
              <w:jc w:val="center"/>
              <w:cnfStyle w:val="000000000000" w:firstRow="0" w:lastRow="0" w:firstColumn="0" w:lastColumn="0" w:oddVBand="0" w:evenVBand="0" w:oddHBand="0" w:evenHBand="0" w:firstRowFirstColumn="0" w:firstRowLastColumn="0" w:lastRowFirstColumn="0" w:lastRowLastColumn="0"/>
            </w:pPr>
            <w:r>
              <w:rPr>
                <w:i/>
              </w:rPr>
              <w:t xml:space="preserve">True es aplicar </w:t>
            </w:r>
            <w:proofErr w:type="spellStart"/>
            <w:r>
              <w:rPr>
                <w:i/>
              </w:rPr>
              <w:t>stopwords</w:t>
            </w:r>
            <w:proofErr w:type="spellEnd"/>
          </w:p>
        </w:tc>
      </w:tr>
      <w:tr w:rsidR="00DB61BB" w:rsidTr="005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B61BB" w:rsidRPr="00DB61BB" w:rsidRDefault="00DB61BB" w:rsidP="00CC77A6">
            <w:pPr>
              <w:jc w:val="center"/>
            </w:pPr>
            <w:commentRangeStart w:id="51"/>
            <w:proofErr w:type="spellStart"/>
            <w:r w:rsidRPr="00DB61BB">
              <w:t>wordsToKeep</w:t>
            </w:r>
            <w:commentRangeEnd w:id="51"/>
            <w:proofErr w:type="spellEnd"/>
            <w:r>
              <w:rPr>
                <w:rStyle w:val="Refdecomentario"/>
              </w:rPr>
              <w:commentReference w:id="51"/>
            </w:r>
          </w:p>
        </w:tc>
        <w:tc>
          <w:tcPr>
            <w:tcW w:w="4879" w:type="dxa"/>
          </w:tcPr>
          <w:p w:rsidR="00DB61BB" w:rsidRDefault="00FF3FD9" w:rsidP="00AC3D22">
            <w:pPr>
              <w:keepNext/>
              <w:jc w:val="center"/>
              <w:cnfStyle w:val="000000100000" w:firstRow="0" w:lastRow="0" w:firstColumn="0" w:lastColumn="0" w:oddVBand="0" w:evenVBand="0" w:oddHBand="1" w:evenHBand="0" w:firstRowFirstColumn="0" w:firstRowLastColumn="0" w:lastRowFirstColumn="0" w:lastRowLastColumn="0"/>
            </w:pPr>
            <w:r>
              <w:t xml:space="preserve">Tamaño </w:t>
            </w:r>
            <w:proofErr w:type="spellStart"/>
            <w:r>
              <w:t>aporximado</w:t>
            </w:r>
            <w:proofErr w:type="spellEnd"/>
            <w:r>
              <w:t xml:space="preserve"> del vector resultante</w:t>
            </w:r>
          </w:p>
        </w:tc>
      </w:tr>
    </w:tbl>
    <w:p w:rsidR="00C71BE5" w:rsidRDefault="00AC3D22" w:rsidP="00AC3D22">
      <w:pPr>
        <w:pStyle w:val="Epgrafe"/>
      </w:pPr>
      <w:r>
        <w:t xml:space="preserve">Tabla </w:t>
      </w:r>
      <w:fldSimple w:instr=" SEQ Tabla \* ARABIC ">
        <w:r>
          <w:rPr>
            <w:noProof/>
          </w:rPr>
          <w:t>1</w:t>
        </w:r>
      </w:fldSimple>
      <w:r>
        <w:t xml:space="preserve">:   </w:t>
      </w:r>
      <w:r w:rsidR="004A1D4A">
        <w:t xml:space="preserve">Parámetros del filtro </w:t>
      </w:r>
      <w:proofErr w:type="spellStart"/>
      <w:r w:rsidR="004A1D4A">
        <w:t>StringToWordVector</w:t>
      </w:r>
      <w:proofErr w:type="spellEnd"/>
      <w:r w:rsidR="004A1D4A">
        <w:t xml:space="preserve"> probados en los experimentos realizados.</w:t>
      </w:r>
    </w:p>
    <w:p w:rsidR="00CC77A6" w:rsidRPr="00F32EF1" w:rsidRDefault="00F32EF1" w:rsidP="00EE2482">
      <w:r>
        <w:t xml:space="preserve">La mejor forma de aplicar el filtro </w:t>
      </w:r>
      <w:proofErr w:type="spellStart"/>
      <w:r>
        <w:t>StringToWordVector</w:t>
      </w:r>
      <w:proofErr w:type="spellEnd"/>
      <w:r>
        <w:t xml:space="preserve"> es dentro del clasificador ‘</w:t>
      </w:r>
      <w:proofErr w:type="spellStart"/>
      <w:r>
        <w:rPr>
          <w:i/>
        </w:rPr>
        <w:t>FilteredClassifier</w:t>
      </w:r>
      <w:proofErr w:type="spellEnd"/>
      <w:r>
        <w:t>’, el cual aplica el filtro y luego entrena un clasificador especificado por el usuario sobre los datos filtrados.</w:t>
      </w:r>
    </w:p>
    <w:p w:rsidR="00EE2482" w:rsidRDefault="00EE2482" w:rsidP="00EE2482"/>
    <w:p w:rsidR="00EE2482" w:rsidRDefault="00EE2482" w:rsidP="00EE2482">
      <w:r>
        <w:t>En la pestaña ‘</w:t>
      </w:r>
      <w:proofErr w:type="spellStart"/>
      <w:r>
        <w:t>Classify</w:t>
      </w:r>
      <w:proofErr w:type="spellEnd"/>
      <w:r>
        <w:t xml:space="preserve">’ de la ventana se entrenan los algoritmos de clasificación con los datos pasados al programa. Aquí se elige algún clasificador el cual es entrenado con los datos, y luego del entrenamiento se prueban con un archivo con datos de prueba llamado </w:t>
      </w:r>
      <w:r>
        <w:rPr>
          <w:i/>
        </w:rPr>
        <w:t xml:space="preserve">test </w:t>
      </w:r>
      <w:r w:rsidRPr="008A7E21">
        <w:t>set</w:t>
      </w:r>
      <w:r>
        <w:t xml:space="preserve"> </w:t>
      </w:r>
      <w:r w:rsidRPr="008A7E21">
        <w:t>o</w:t>
      </w:r>
      <w:r w:rsidRPr="00157D67">
        <w:t xml:space="preserve"> realizando</w:t>
      </w:r>
      <w:r>
        <w:rPr>
          <w:i/>
        </w:rPr>
        <w:t xml:space="preserve"> </w:t>
      </w:r>
      <w:proofErr w:type="spellStart"/>
      <w:r>
        <w:rPr>
          <w:i/>
        </w:rPr>
        <w:t>cross-validation</w:t>
      </w:r>
      <w:proofErr w:type="spellEnd"/>
      <w:r>
        <w:t xml:space="preserve">. Alternativamente se puede entrenar al clasificador con un porcentaje de los datos de entrada y probar su rendimiento con el resto de los datos. Los resultados aparecen en la misma pestaña una vez </w:t>
      </w:r>
      <w:proofErr w:type="gramStart"/>
      <w:r>
        <w:t>terminado</w:t>
      </w:r>
      <w:proofErr w:type="gramEnd"/>
      <w:r>
        <w:t xml:space="preserve"> el análisis. Estos son valores que representan el rendimiento del clasificador entrenado sobre los datos de prueba y son explicados en la sección </w:t>
      </w:r>
      <w:r w:rsidR="00051D89">
        <w:fldChar w:fldCharType="begin"/>
      </w:r>
      <w:r w:rsidR="00051D89">
        <w:instrText xml:space="preserve"> REF _Ref427525428 \r \h </w:instrText>
      </w:r>
      <w:r w:rsidR="00051D89">
        <w:fldChar w:fldCharType="separate"/>
      </w:r>
      <w:r w:rsidR="00051D89">
        <w:t>5.3</w:t>
      </w:r>
      <w:r w:rsidR="00051D89">
        <w:fldChar w:fldCharType="end"/>
      </w:r>
      <w:r w:rsidR="00051D89">
        <w:t>.</w:t>
      </w:r>
    </w:p>
    <w:p w:rsidR="00EE2482" w:rsidRDefault="00EE2482" w:rsidP="00EE2482">
      <w:r>
        <w:t>[[*</w:t>
      </w:r>
      <w:proofErr w:type="gramStart"/>
      <w:r>
        <w:t>ver</w:t>
      </w:r>
      <w:proofErr w:type="gramEnd"/>
      <w:r>
        <w:t xml:space="preserve"> después si es necesario hablar de las pestañas ‘</w:t>
      </w:r>
      <w:proofErr w:type="spellStart"/>
      <w:r>
        <w:t>Select</w:t>
      </w:r>
      <w:proofErr w:type="spellEnd"/>
      <w:r>
        <w:t xml:space="preserve"> </w:t>
      </w:r>
      <w:proofErr w:type="spellStart"/>
      <w:r>
        <w:t>Attributes</w:t>
      </w:r>
      <w:proofErr w:type="spellEnd"/>
      <w:r>
        <w:t>’ y ‘</w:t>
      </w:r>
      <w:proofErr w:type="spellStart"/>
      <w:r>
        <w:t>Cluster</w:t>
      </w:r>
      <w:proofErr w:type="spellEnd"/>
      <w:r>
        <w:t>’</w:t>
      </w:r>
      <w:commentRangeStart w:id="52"/>
      <w:r>
        <w:t>*]]</w:t>
      </w:r>
      <w:commentRangeEnd w:id="52"/>
      <w:r>
        <w:rPr>
          <w:rStyle w:val="Refdecomentario"/>
        </w:rPr>
        <w:commentReference w:id="52"/>
      </w:r>
    </w:p>
    <w:p w:rsidR="00EE2482" w:rsidRDefault="00EE2482" w:rsidP="00EE2482"/>
    <w:p w:rsidR="00EE2482" w:rsidRDefault="00EE2482" w:rsidP="00EE2482">
      <w:pPr>
        <w:pStyle w:val="Ttulo2"/>
      </w:pPr>
      <w:bookmarkStart w:id="53" w:name="_Ref427777109"/>
      <w:r>
        <w:t>Clasificadores y parámetros probados</w:t>
      </w:r>
      <w:bookmarkEnd w:id="53"/>
    </w:p>
    <w:p w:rsidR="003B7063" w:rsidRDefault="00EE2482" w:rsidP="00EE2482">
      <w:r>
        <w:t xml:space="preserve">Los clasificadores y distintos parámetros probados, con el fin de encontrar las combinaciones con mejores rendimientos predictivos, se encuentran en </w:t>
      </w:r>
      <w:r w:rsidR="00E247FE">
        <w:t>las</w:t>
      </w:r>
      <w:r>
        <w:t xml:space="preserve"> tabla</w:t>
      </w:r>
      <w:r w:rsidR="00E247FE">
        <w:t>s</w:t>
      </w:r>
      <w:r>
        <w:t xml:space="preserve"> a continuación.</w:t>
      </w:r>
    </w:p>
    <w:tbl>
      <w:tblPr>
        <w:tblStyle w:val="TableNormal"/>
        <w:tblW w:w="9180" w:type="dxa"/>
        <w:tblInd w:w="-108" w:type="dxa"/>
        <w:tblLook w:val="04A0" w:firstRow="1" w:lastRow="0" w:firstColumn="1" w:lastColumn="0" w:noHBand="0" w:noVBand="1"/>
      </w:tblPr>
      <w:tblGrid>
        <w:gridCol w:w="3369"/>
        <w:gridCol w:w="3118"/>
        <w:gridCol w:w="2693"/>
      </w:tblGrid>
      <w:tr w:rsidR="003B7063" w:rsidTr="00E247FE">
        <w:tc>
          <w:tcPr>
            <w:tcW w:w="3369" w:type="dxa"/>
          </w:tcPr>
          <w:tbl>
            <w:tblPr>
              <w:tblStyle w:val="Estilo2"/>
              <w:tblW w:w="2693" w:type="dxa"/>
              <w:tblInd w:w="534" w:type="dxa"/>
              <w:tblLook w:val="04A0" w:firstRow="1" w:lastRow="0" w:firstColumn="1" w:lastColumn="0" w:noHBand="0" w:noVBand="1"/>
            </w:tblPr>
            <w:tblGrid>
              <w:gridCol w:w="2693"/>
            </w:tblGrid>
            <w:tr w:rsidR="003B7063" w:rsidRPr="003B7063" w:rsidTr="00E247FE">
              <w:trPr>
                <w:cnfStyle w:val="100000000000" w:firstRow="1" w:lastRow="0" w:firstColumn="0" w:lastColumn="0" w:oddVBand="0" w:evenVBand="0" w:oddHBand="0" w:evenHBand="0" w:firstRowFirstColumn="0" w:firstRowLastColumn="0" w:lastRowFirstColumn="0" w:lastRowLastColumn="0"/>
                <w:trHeight w:val="300"/>
              </w:trPr>
              <w:tc>
                <w:tcPr>
                  <w:cnfStyle w:val="000000000100" w:firstRow="0" w:lastRow="0" w:firstColumn="0" w:lastColumn="0" w:oddVBand="0" w:evenVBand="0" w:oddHBand="0" w:evenHBand="0" w:firstRowFirstColumn="1" w:firstRowLastColumn="0" w:lastRowFirstColumn="0" w:lastRowLastColumn="0"/>
                  <w:tcW w:w="2693" w:type="dxa"/>
                  <w:noWrap/>
                  <w:hideMark/>
                </w:tcPr>
                <w:p w:rsidR="003B7063" w:rsidRPr="003B7063" w:rsidRDefault="003B7063" w:rsidP="000F6ECB">
                  <w:pPr>
                    <w:ind w:left="-118" w:firstLine="118"/>
                    <w:rPr>
                      <w:rFonts w:ascii="Calibri" w:eastAsia="Times New Roman" w:hAnsi="Calibri" w:cs="Calibri"/>
                      <w:color w:val="000000"/>
                    </w:rPr>
                  </w:pPr>
                  <w:r>
                    <w:rPr>
                      <w:rFonts w:ascii="Calibri" w:eastAsia="Times New Roman" w:hAnsi="Calibri" w:cs="Calibri"/>
                      <w:color w:val="000000"/>
                    </w:rPr>
                    <w:t>Clasificadores</w:t>
                  </w:r>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ZeroR</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OneR</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r w:rsidRPr="003B7063">
                    <w:rPr>
                      <w:rFonts w:ascii="Calibri" w:eastAsia="Times New Roman" w:hAnsi="Calibri" w:cs="Calibri"/>
                      <w:color w:val="000000"/>
                    </w:rPr>
                    <w:t>PART</w:t>
                  </w:r>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NaiveBayes</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NaiveBayesMultinomial</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BayesianLogisticRegresion</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r w:rsidRPr="003B7063">
                    <w:rPr>
                      <w:rFonts w:ascii="Calibri" w:eastAsia="Times New Roman" w:hAnsi="Calibri" w:cs="Calibri"/>
                      <w:color w:val="000000"/>
                    </w:rPr>
                    <w:t>AdaBoostM1</w:t>
                  </w:r>
                </w:p>
              </w:tc>
            </w:tr>
            <w:tr w:rsidR="003B7063" w:rsidRPr="003B7063" w:rsidTr="00E247FE">
              <w:trPr>
                <w:trHeight w:val="300"/>
              </w:trPr>
              <w:tc>
                <w:tcPr>
                  <w:tcW w:w="2693" w:type="dxa"/>
                  <w:noWrap/>
                  <w:hideMark/>
                </w:tcPr>
                <w:p w:rsid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DMNBtext</w:t>
                  </w:r>
                  <w:proofErr w:type="spellEnd"/>
                </w:p>
                <w:p w:rsidR="00FA29EE" w:rsidRPr="00FA29EE" w:rsidRDefault="00FA29EE" w:rsidP="000F6ECB">
                  <w:pPr>
                    <w:ind w:left="-118" w:firstLine="118"/>
                    <w:rPr>
                      <w:rFonts w:ascii="Calibri" w:eastAsia="Times New Roman" w:hAnsi="Calibri" w:cs="Calibri"/>
                      <w:color w:val="000000"/>
                    </w:rPr>
                  </w:pPr>
                  <w:proofErr w:type="spellStart"/>
                  <w:r>
                    <w:rPr>
                      <w:rFonts w:ascii="Calibri" w:eastAsia="Times New Roman" w:hAnsi="Calibri" w:cs="Calibri"/>
                      <w:color w:val="000000"/>
                    </w:rPr>
                    <w:t>Logistic</w:t>
                  </w:r>
                  <w:proofErr w:type="spellEnd"/>
                  <w:r>
                    <w:rPr>
                      <w:rFonts w:ascii="Calibri" w:eastAsia="Times New Roman" w:hAnsi="Calibri" w:cs="Calibri"/>
                      <w:color w:val="000000"/>
                    </w:rPr>
                    <w:t xml:space="preserve"> </w:t>
                  </w:r>
                  <w:r>
                    <w:rPr>
                      <w:rFonts w:ascii="Calibri" w:eastAsia="Times New Roman" w:hAnsi="Calibri" w:cs="Calibri"/>
                      <w:i/>
                      <w:color w:val="000000"/>
                    </w:rPr>
                    <w:t xml:space="preserve"> </w:t>
                  </w:r>
                  <w:r w:rsidRPr="00546E06">
                    <w:rPr>
                      <w:rStyle w:val="nfasissutil"/>
                    </w:rPr>
                    <w:t>(sólo datos finales)</w:t>
                  </w:r>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LibSVM</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r w:rsidRPr="003B7063">
                    <w:rPr>
                      <w:rFonts w:ascii="Calibri" w:eastAsia="Times New Roman" w:hAnsi="Calibri" w:cs="Calibri"/>
                      <w:color w:val="000000"/>
                    </w:rPr>
                    <w:t>SMO</w:t>
                  </w:r>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proofErr w:type="spellStart"/>
                  <w:r w:rsidRPr="003B7063">
                    <w:rPr>
                      <w:rFonts w:ascii="Calibri" w:eastAsia="Times New Roman" w:hAnsi="Calibri" w:cs="Calibri"/>
                      <w:color w:val="000000"/>
                    </w:rPr>
                    <w:t>RandomForest</w:t>
                  </w:r>
                  <w:proofErr w:type="spellEnd"/>
                </w:p>
              </w:tc>
            </w:tr>
            <w:tr w:rsidR="003B7063" w:rsidRPr="003B7063" w:rsidTr="00E247FE">
              <w:trPr>
                <w:trHeight w:val="300"/>
              </w:trPr>
              <w:tc>
                <w:tcPr>
                  <w:tcW w:w="2693" w:type="dxa"/>
                  <w:noWrap/>
                  <w:hideMark/>
                </w:tcPr>
                <w:p w:rsidR="003B7063" w:rsidRPr="003B7063" w:rsidRDefault="003B7063" w:rsidP="000F6ECB">
                  <w:pPr>
                    <w:ind w:left="-118" w:firstLine="118"/>
                    <w:rPr>
                      <w:rFonts w:ascii="Calibri" w:eastAsia="Times New Roman" w:hAnsi="Calibri" w:cs="Calibri"/>
                      <w:color w:val="000000"/>
                    </w:rPr>
                  </w:pPr>
                  <w:r w:rsidRPr="003B7063">
                    <w:rPr>
                      <w:rFonts w:ascii="Calibri" w:eastAsia="Times New Roman" w:hAnsi="Calibri" w:cs="Calibri"/>
                      <w:color w:val="000000"/>
                    </w:rPr>
                    <w:t>J48</w:t>
                  </w:r>
                </w:p>
              </w:tc>
            </w:tr>
          </w:tbl>
          <w:p w:rsidR="003B7063" w:rsidRDefault="003B7063" w:rsidP="00EE2482"/>
        </w:tc>
        <w:tc>
          <w:tcPr>
            <w:tcW w:w="3118" w:type="dxa"/>
          </w:tcPr>
          <w:tbl>
            <w:tblPr>
              <w:tblStyle w:val="Estilo2"/>
              <w:tblW w:w="0" w:type="auto"/>
              <w:tblLook w:val="04A0" w:firstRow="1" w:lastRow="0" w:firstColumn="1" w:lastColumn="0" w:noHBand="0" w:noVBand="1"/>
            </w:tblPr>
            <w:tblGrid>
              <w:gridCol w:w="2976"/>
            </w:tblGrid>
            <w:tr w:rsidR="003B7063" w:rsidRPr="003B7063" w:rsidTr="00E247FE">
              <w:trPr>
                <w:cnfStyle w:val="100000000000" w:firstRow="1" w:lastRow="0" w:firstColumn="0" w:lastColumn="0" w:oddVBand="0" w:evenVBand="0" w:oddHBand="0" w:evenHBand="0" w:firstRowFirstColumn="0" w:firstRowLastColumn="0" w:lastRowFirstColumn="0" w:lastRowLastColumn="0"/>
                <w:trHeight w:val="300"/>
              </w:trPr>
              <w:tc>
                <w:tcPr>
                  <w:cnfStyle w:val="000000000100" w:firstRow="0" w:lastRow="0" w:firstColumn="0" w:lastColumn="0" w:oddVBand="0" w:evenVBand="0" w:oddHBand="0" w:evenHBand="0" w:firstRowFirstColumn="1" w:firstRowLastColumn="0" w:lastRowFirstColumn="0" w:lastRowLastColumn="0"/>
                  <w:tcW w:w="2976" w:type="dxa"/>
                  <w:noWrap/>
                  <w:hideMark/>
                </w:tcPr>
                <w:p w:rsidR="003B7063" w:rsidRPr="003B7063" w:rsidRDefault="00E247FE" w:rsidP="00E247FE">
                  <w:pPr>
                    <w:rPr>
                      <w:rFonts w:ascii="Calibri" w:eastAsia="Times New Roman" w:hAnsi="Calibri" w:cs="Calibri"/>
                      <w:color w:val="000000"/>
                    </w:rPr>
                  </w:pPr>
                  <w:r>
                    <w:rPr>
                      <w:rFonts w:ascii="Calibri" w:eastAsia="Times New Roman" w:hAnsi="Calibri" w:cs="Calibri"/>
                      <w:color w:val="000000"/>
                    </w:rPr>
                    <w:t>Parámetros</w:t>
                  </w:r>
                  <w:r w:rsidR="003B7063">
                    <w:rPr>
                      <w:rFonts w:ascii="Calibri" w:eastAsia="Times New Roman" w:hAnsi="Calibri" w:cs="Calibri"/>
                      <w:color w:val="000000"/>
                    </w:rPr>
                    <w:t xml:space="preserve"> </w:t>
                  </w:r>
                  <w:proofErr w:type="spellStart"/>
                  <w:r w:rsidR="003B7063">
                    <w:rPr>
                      <w:rFonts w:ascii="Calibri" w:eastAsia="Times New Roman" w:hAnsi="Calibri" w:cs="Calibri"/>
                      <w:color w:val="000000"/>
                    </w:rPr>
                    <w:t>StringToWordVector</w:t>
                  </w:r>
                  <w:proofErr w:type="spellEnd"/>
                </w:p>
              </w:tc>
            </w:tr>
            <w:tr w:rsidR="003B7063" w:rsidRPr="003B7063" w:rsidTr="00E247FE">
              <w:trPr>
                <w:trHeight w:val="300"/>
              </w:trPr>
              <w:tc>
                <w:tcPr>
                  <w:tcW w:w="2976" w:type="dxa"/>
                  <w:noWrap/>
                  <w:hideMark/>
                </w:tcPr>
                <w:p w:rsidR="003B7063" w:rsidRPr="003B7063" w:rsidRDefault="003B7063" w:rsidP="003B7063">
                  <w:pPr>
                    <w:rPr>
                      <w:rFonts w:ascii="Calibri" w:eastAsia="Times New Roman" w:hAnsi="Calibri" w:cs="Calibri"/>
                      <w:color w:val="000000"/>
                    </w:rPr>
                  </w:pPr>
                  <w:proofErr w:type="spellStart"/>
                  <w:r w:rsidRPr="003B7063">
                    <w:rPr>
                      <w:rFonts w:ascii="Calibri" w:eastAsia="Times New Roman" w:hAnsi="Calibri" w:cs="Calibri"/>
                      <w:color w:val="000000"/>
                    </w:rPr>
                    <w:t>Stemming</w:t>
                  </w:r>
                  <w:proofErr w:type="spellEnd"/>
                </w:p>
              </w:tc>
            </w:tr>
            <w:tr w:rsidR="003B7063" w:rsidRPr="003B7063" w:rsidTr="00E247FE">
              <w:trPr>
                <w:trHeight w:val="300"/>
              </w:trPr>
              <w:tc>
                <w:tcPr>
                  <w:tcW w:w="2976" w:type="dxa"/>
                  <w:noWrap/>
                  <w:hideMark/>
                </w:tcPr>
                <w:p w:rsidR="003B7063" w:rsidRPr="003B7063" w:rsidRDefault="003B7063" w:rsidP="003B7063">
                  <w:pPr>
                    <w:rPr>
                      <w:rFonts w:ascii="Calibri" w:eastAsia="Times New Roman" w:hAnsi="Calibri" w:cs="Calibri"/>
                      <w:color w:val="000000"/>
                    </w:rPr>
                  </w:pPr>
                  <w:proofErr w:type="spellStart"/>
                  <w:r w:rsidRPr="003B7063">
                    <w:rPr>
                      <w:rFonts w:ascii="Calibri" w:eastAsia="Times New Roman" w:hAnsi="Calibri" w:cs="Calibri"/>
                      <w:color w:val="000000"/>
                    </w:rPr>
                    <w:t>StopWords</w:t>
                  </w:r>
                  <w:proofErr w:type="spellEnd"/>
                </w:p>
              </w:tc>
            </w:tr>
            <w:tr w:rsidR="003B7063" w:rsidRPr="003B7063" w:rsidTr="00E247FE">
              <w:trPr>
                <w:trHeight w:val="300"/>
              </w:trPr>
              <w:tc>
                <w:tcPr>
                  <w:tcW w:w="2976" w:type="dxa"/>
                  <w:noWrap/>
                  <w:hideMark/>
                </w:tcPr>
                <w:p w:rsidR="003B7063" w:rsidRPr="003B7063" w:rsidRDefault="003B7063" w:rsidP="003B7063">
                  <w:pPr>
                    <w:rPr>
                      <w:rFonts w:ascii="Calibri" w:eastAsia="Times New Roman" w:hAnsi="Calibri" w:cs="Calibri"/>
                      <w:color w:val="000000"/>
                    </w:rPr>
                  </w:pPr>
                  <w:r w:rsidRPr="003B7063">
                    <w:rPr>
                      <w:rFonts w:ascii="Calibri" w:eastAsia="Times New Roman" w:hAnsi="Calibri" w:cs="Calibri"/>
                      <w:color w:val="000000"/>
                    </w:rPr>
                    <w:t>n-</w:t>
                  </w:r>
                  <w:proofErr w:type="spellStart"/>
                  <w:r w:rsidRPr="003B7063">
                    <w:rPr>
                      <w:rFonts w:ascii="Calibri" w:eastAsia="Times New Roman" w:hAnsi="Calibri" w:cs="Calibri"/>
                      <w:color w:val="000000"/>
                    </w:rPr>
                    <w:t>gram</w:t>
                  </w:r>
                  <w:proofErr w:type="spellEnd"/>
                </w:p>
              </w:tc>
            </w:tr>
          </w:tbl>
          <w:p w:rsidR="003B7063" w:rsidRDefault="003B7063" w:rsidP="00EE2482"/>
        </w:tc>
        <w:tc>
          <w:tcPr>
            <w:tcW w:w="2693" w:type="dxa"/>
          </w:tcPr>
          <w:tbl>
            <w:tblPr>
              <w:tblStyle w:val="Estilo2"/>
              <w:tblW w:w="0" w:type="auto"/>
              <w:tblLook w:val="04A0" w:firstRow="1" w:lastRow="0" w:firstColumn="1" w:lastColumn="0" w:noHBand="0" w:noVBand="1"/>
            </w:tblPr>
            <w:tblGrid>
              <w:gridCol w:w="2422"/>
            </w:tblGrid>
            <w:tr w:rsidR="003B7063" w:rsidRPr="003B7063" w:rsidTr="00E247FE">
              <w:trPr>
                <w:cnfStyle w:val="100000000000" w:firstRow="1" w:lastRow="0" w:firstColumn="0" w:lastColumn="0" w:oddVBand="0" w:evenVBand="0" w:oddHBand="0" w:evenHBand="0" w:firstRowFirstColumn="0" w:firstRowLastColumn="0" w:lastRowFirstColumn="0" w:lastRowLastColumn="0"/>
                <w:trHeight w:val="300"/>
              </w:trPr>
              <w:tc>
                <w:tcPr>
                  <w:cnfStyle w:val="000000000100" w:firstRow="0" w:lastRow="0" w:firstColumn="0" w:lastColumn="0" w:oddVBand="0" w:evenVBand="0" w:oddHBand="0" w:evenHBand="0" w:firstRowFirstColumn="1" w:firstRowLastColumn="0" w:lastRowFirstColumn="0" w:lastRowLastColumn="0"/>
                  <w:tcW w:w="2422" w:type="dxa"/>
                  <w:noWrap/>
                  <w:hideMark/>
                </w:tcPr>
                <w:p w:rsidR="003B7063" w:rsidRPr="003B7063" w:rsidRDefault="000F6ECB" w:rsidP="003B7063">
                  <w:pPr>
                    <w:rPr>
                      <w:rFonts w:ascii="Calibri" w:eastAsia="Times New Roman" w:hAnsi="Calibri" w:cs="Calibri"/>
                      <w:color w:val="000000"/>
                    </w:rPr>
                  </w:pPr>
                  <w:r>
                    <w:rPr>
                      <w:rFonts w:ascii="Calibri" w:eastAsia="Times New Roman" w:hAnsi="Calibri" w:cs="Calibri"/>
                      <w:color w:val="000000"/>
                    </w:rPr>
                    <w:t xml:space="preserve">Parámetros de </w:t>
                  </w:r>
                  <w:r w:rsidR="003B7063">
                    <w:rPr>
                      <w:rFonts w:ascii="Calibri" w:eastAsia="Times New Roman" w:hAnsi="Calibri" w:cs="Calibri"/>
                      <w:color w:val="000000"/>
                    </w:rPr>
                    <w:t>SMO</w:t>
                  </w:r>
                </w:p>
              </w:tc>
            </w:tr>
            <w:tr w:rsidR="003B7063" w:rsidRPr="003B7063" w:rsidTr="00E247FE">
              <w:trPr>
                <w:trHeight w:val="300"/>
              </w:trPr>
              <w:tc>
                <w:tcPr>
                  <w:tcW w:w="2422" w:type="dxa"/>
                  <w:noWrap/>
                  <w:hideMark/>
                </w:tcPr>
                <w:p w:rsidR="003B7063" w:rsidRPr="003B7063" w:rsidRDefault="003B7063" w:rsidP="003B7063">
                  <w:pPr>
                    <w:rPr>
                      <w:rFonts w:ascii="Calibri" w:eastAsia="Times New Roman" w:hAnsi="Calibri" w:cs="Calibri"/>
                      <w:color w:val="000000"/>
                    </w:rPr>
                  </w:pPr>
                  <w:proofErr w:type="spellStart"/>
                  <w:r w:rsidRPr="003B7063">
                    <w:rPr>
                      <w:rFonts w:ascii="Calibri" w:eastAsia="Times New Roman" w:hAnsi="Calibri" w:cs="Calibri"/>
                      <w:color w:val="000000"/>
                    </w:rPr>
                    <w:t>kernel</w:t>
                  </w:r>
                  <w:proofErr w:type="spellEnd"/>
                  <w:r w:rsidRPr="003B7063">
                    <w:rPr>
                      <w:rFonts w:ascii="Calibri" w:eastAsia="Times New Roman" w:hAnsi="Calibri" w:cs="Calibri"/>
                      <w:color w:val="000000"/>
                    </w:rPr>
                    <w:t xml:space="preserve"> </w:t>
                  </w:r>
                  <w:proofErr w:type="spellStart"/>
                  <w:r w:rsidRPr="003B7063">
                    <w:rPr>
                      <w:rFonts w:ascii="Calibri" w:eastAsia="Times New Roman" w:hAnsi="Calibri" w:cs="Calibri"/>
                      <w:color w:val="000000"/>
                    </w:rPr>
                    <w:t>type</w:t>
                  </w:r>
                  <w:proofErr w:type="spellEnd"/>
                </w:p>
              </w:tc>
            </w:tr>
            <w:tr w:rsidR="003B7063" w:rsidRPr="003B7063" w:rsidTr="00E247FE">
              <w:trPr>
                <w:trHeight w:val="300"/>
              </w:trPr>
              <w:tc>
                <w:tcPr>
                  <w:tcW w:w="2422" w:type="dxa"/>
                  <w:noWrap/>
                  <w:hideMark/>
                </w:tcPr>
                <w:p w:rsidR="003B7063" w:rsidRPr="003B7063" w:rsidRDefault="003B7063" w:rsidP="003B7063">
                  <w:pPr>
                    <w:rPr>
                      <w:rFonts w:ascii="Calibri" w:eastAsia="Times New Roman" w:hAnsi="Calibri" w:cs="Calibri"/>
                      <w:color w:val="000000"/>
                    </w:rPr>
                  </w:pPr>
                  <w:r w:rsidRPr="003B7063">
                    <w:rPr>
                      <w:rFonts w:ascii="Calibri" w:eastAsia="Times New Roman" w:hAnsi="Calibri" w:cs="Calibri"/>
                      <w:color w:val="000000"/>
                    </w:rPr>
                    <w:t xml:space="preserve">c </w:t>
                  </w:r>
                  <w:proofErr w:type="spellStart"/>
                  <w:r w:rsidRPr="003B7063">
                    <w:rPr>
                      <w:rFonts w:ascii="Calibri" w:eastAsia="Times New Roman" w:hAnsi="Calibri" w:cs="Calibri"/>
                      <w:color w:val="000000"/>
                    </w:rPr>
                    <w:t>coefficient</w:t>
                  </w:r>
                  <w:proofErr w:type="spellEnd"/>
                </w:p>
              </w:tc>
            </w:tr>
          </w:tbl>
          <w:p w:rsidR="003B7063" w:rsidRDefault="003B7063" w:rsidP="00EE2482"/>
        </w:tc>
      </w:tr>
    </w:tbl>
    <w:p w:rsidR="003B7063" w:rsidRDefault="003B7063" w:rsidP="00EE2482"/>
    <w:p w:rsidR="00EE2482" w:rsidRDefault="00EE2482" w:rsidP="00EE2482"/>
    <w:p w:rsidR="00CB1AE8" w:rsidRDefault="00CB1AE8" w:rsidP="00EE2482">
      <w:r>
        <w:lastRenderedPageBreak/>
        <w:t>Los clasificadores usados fueron seleccionados por diversas razones. Algunos fueron probados porque</w:t>
      </w:r>
      <w:r w:rsidR="00AC6922">
        <w:t xml:space="preserve"> son comunes en Data Mining en general, otros son comunes particularmente en Text Mining y otros son mencionados en otros estudios con distintos datos. La siguiente tabla resume a cada clasificador.</w:t>
      </w:r>
    </w:p>
    <w:tbl>
      <w:tblPr>
        <w:tblStyle w:val="Estilo2"/>
        <w:tblW w:w="0" w:type="auto"/>
        <w:jc w:val="center"/>
        <w:tblLook w:val="04A0" w:firstRow="1" w:lastRow="0" w:firstColumn="1" w:lastColumn="0" w:noHBand="0" w:noVBand="1"/>
      </w:tblPr>
      <w:tblGrid>
        <w:gridCol w:w="2561"/>
        <w:gridCol w:w="2561"/>
      </w:tblGrid>
      <w:tr w:rsidR="00AC6922" w:rsidRPr="00AC6922" w:rsidTr="00AC6922">
        <w:trPr>
          <w:cnfStyle w:val="100000000000" w:firstRow="1" w:lastRow="0" w:firstColumn="0" w:lastColumn="0" w:oddVBand="0" w:evenVBand="0" w:oddHBand="0" w:evenHBand="0" w:firstRowFirstColumn="0" w:firstRowLastColumn="0" w:lastRowFirstColumn="0" w:lastRowLastColumn="0"/>
          <w:trHeight w:val="300"/>
          <w:jc w:val="center"/>
        </w:trPr>
        <w:tc>
          <w:tcPr>
            <w:cnfStyle w:val="000000000100" w:firstRow="0" w:lastRow="0" w:firstColumn="0" w:lastColumn="0" w:oddVBand="0" w:evenVBand="0" w:oddHBand="0" w:evenHBand="0" w:firstRowFirstColumn="1" w:firstRowLastColumn="0" w:lastRowFirstColumn="0" w:lastRowLastColumn="0"/>
            <w:tcW w:w="2561" w:type="dxa"/>
            <w:noWrap/>
            <w:hideMark/>
          </w:tcPr>
          <w:p w:rsidR="00AC6922" w:rsidRPr="00AC6922" w:rsidRDefault="00AC6922">
            <w:r>
              <w:t>Clasificador</w:t>
            </w:r>
          </w:p>
        </w:tc>
        <w:tc>
          <w:tcPr>
            <w:tcW w:w="2561" w:type="dxa"/>
          </w:tcPr>
          <w:p w:rsidR="00AC6922" w:rsidRPr="00AC6922" w:rsidRDefault="00AC6922">
            <w:pPr>
              <w:cnfStyle w:val="100000000000" w:firstRow="1" w:lastRow="0" w:firstColumn="0" w:lastColumn="0" w:oddVBand="0" w:evenVBand="0" w:oddHBand="0" w:evenHBand="0" w:firstRowFirstColumn="0" w:firstRowLastColumn="0" w:lastRowFirstColumn="0" w:lastRowLastColumn="0"/>
            </w:pPr>
            <w:r>
              <w:t>Descripción</w:t>
            </w:r>
          </w:p>
        </w:tc>
      </w:tr>
      <w:tr w:rsidR="00AC6922" w:rsidRPr="00AC6922" w:rsidTr="00AC6922">
        <w:trPr>
          <w:trHeight w:val="300"/>
          <w:jc w:val="center"/>
        </w:trPr>
        <w:tc>
          <w:tcPr>
            <w:tcW w:w="2561" w:type="dxa"/>
            <w:noWrap/>
            <w:hideMark/>
          </w:tcPr>
          <w:p w:rsidR="00AC6922" w:rsidRPr="00AC6922" w:rsidRDefault="00AC6922">
            <w:proofErr w:type="spellStart"/>
            <w:r w:rsidRPr="00AC6922">
              <w:t>ZeroR</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OneR</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r w:rsidRPr="00AC6922">
              <w:t>PART</w:t>
            </w:r>
          </w:p>
        </w:tc>
        <w:tc>
          <w:tcPr>
            <w:tcW w:w="2561" w:type="dxa"/>
          </w:tcPr>
          <w:p w:rsidR="00AC6922" w:rsidRPr="00AC6922" w:rsidRDefault="00AC6922">
            <w:r>
              <w:t>[[ todos pendientes ]]</w:t>
            </w:r>
          </w:p>
        </w:tc>
      </w:tr>
      <w:tr w:rsidR="00AC6922" w:rsidRPr="00AC6922" w:rsidTr="00AC6922">
        <w:trPr>
          <w:trHeight w:val="300"/>
          <w:jc w:val="center"/>
        </w:trPr>
        <w:tc>
          <w:tcPr>
            <w:tcW w:w="2561" w:type="dxa"/>
            <w:noWrap/>
            <w:hideMark/>
          </w:tcPr>
          <w:p w:rsidR="00AC6922" w:rsidRPr="00AC6922" w:rsidRDefault="00AC6922">
            <w:proofErr w:type="spellStart"/>
            <w:r w:rsidRPr="00AC6922">
              <w:t>NaiveBayes</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NaiveBayesMultinomial</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BayesianLogisticRegresion</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r w:rsidRPr="00AC6922">
              <w:t>AdaBoostM1</w:t>
            </w:r>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DMNBtext</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LibSVM</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r w:rsidRPr="00AC6922">
              <w:t>SMO</w:t>
            </w:r>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proofErr w:type="spellStart"/>
            <w:r w:rsidRPr="00AC6922">
              <w:t>RandomForest</w:t>
            </w:r>
            <w:proofErr w:type="spellEnd"/>
          </w:p>
        </w:tc>
        <w:tc>
          <w:tcPr>
            <w:tcW w:w="2561" w:type="dxa"/>
          </w:tcPr>
          <w:p w:rsidR="00AC6922" w:rsidRPr="00AC6922" w:rsidRDefault="00AC6922"/>
        </w:tc>
      </w:tr>
      <w:tr w:rsidR="00AC6922" w:rsidRPr="00AC6922" w:rsidTr="00AC6922">
        <w:trPr>
          <w:trHeight w:val="300"/>
          <w:jc w:val="center"/>
        </w:trPr>
        <w:tc>
          <w:tcPr>
            <w:tcW w:w="2561" w:type="dxa"/>
            <w:noWrap/>
            <w:hideMark/>
          </w:tcPr>
          <w:p w:rsidR="00AC6922" w:rsidRPr="00AC6922" w:rsidRDefault="00AC6922">
            <w:r w:rsidRPr="00AC6922">
              <w:t>J48</w:t>
            </w:r>
          </w:p>
        </w:tc>
        <w:tc>
          <w:tcPr>
            <w:tcW w:w="2561" w:type="dxa"/>
          </w:tcPr>
          <w:p w:rsidR="00AC6922" w:rsidRPr="00AC6922" w:rsidRDefault="00AC6922"/>
        </w:tc>
      </w:tr>
    </w:tbl>
    <w:p w:rsidR="00AC6922" w:rsidRDefault="00AC6922" w:rsidP="00EE2482"/>
    <w:p w:rsidR="00AC6922" w:rsidRDefault="00AC6922" w:rsidP="00EE2482"/>
    <w:p w:rsidR="00CB1AE8" w:rsidRDefault="00CB1AE8" w:rsidP="00EE2482"/>
    <w:p w:rsidR="00EE2482" w:rsidRDefault="00E247FE" w:rsidP="00EE2482">
      <w:r>
        <w:t xml:space="preserve"> </w:t>
      </w:r>
      <w:r w:rsidR="00EE2482">
        <w:t>[</w:t>
      </w:r>
      <w:proofErr w:type="gramStart"/>
      <w:r w:rsidR="00EE2482">
        <w:t xml:space="preserve">[ </w:t>
      </w:r>
      <w:proofErr w:type="spellStart"/>
      <w:r w:rsidR="00EE2482">
        <w:t>ToDo</w:t>
      </w:r>
      <w:proofErr w:type="spellEnd"/>
      <w:proofErr w:type="gramEnd"/>
      <w:r w:rsidR="00EE2482">
        <w:t>: discusión de los parámetros probados ]]</w:t>
      </w:r>
    </w:p>
    <w:p w:rsidR="00EE2482" w:rsidRDefault="00EE2482" w:rsidP="00EE2482">
      <w:pPr>
        <w:pStyle w:val="Ttulo2"/>
      </w:pPr>
      <w:bookmarkStart w:id="54" w:name="_Ref427525428"/>
      <w:r>
        <w:t>Evaluación del rendimiento de un clasificador</w:t>
      </w:r>
      <w:bookmarkEnd w:id="54"/>
    </w:p>
    <w:p w:rsidR="00EE2482" w:rsidRDefault="00EE2482" w:rsidP="00EE2482">
      <w:r>
        <w:t xml:space="preserve">Cada experimento realizado en Weka entregó resultados los cuales fueron comparados entre sí, para identificar cuál era mejor detectando directivas de API. Pero los resultados entregan varios números de los cuales no todos son igualmente útiles para describir cuán bueno es un clasificador para identificar directivas. Para comparar el rendimiento de los clasificadores se decide considerar un subconjunto de las métricas de los resultados. A continuación se muestra un ejemplo de resultado en Weka en la </w:t>
      </w:r>
      <w:r>
        <w:fldChar w:fldCharType="begin"/>
      </w:r>
      <w:r>
        <w:instrText xml:space="preserve"> REF _Ref427747502 \h </w:instrText>
      </w:r>
      <w:r>
        <w:fldChar w:fldCharType="separate"/>
      </w:r>
      <w:r w:rsidR="00AF41C2">
        <w:t xml:space="preserve">Imagen </w:t>
      </w:r>
      <w:r w:rsidR="00AF41C2">
        <w:rPr>
          <w:noProof/>
        </w:rPr>
        <w:t>1</w:t>
      </w:r>
      <w:r>
        <w:fldChar w:fldCharType="end"/>
      </w:r>
      <w:r>
        <w:t xml:space="preserve"> y luego se detallan las métricas usadas en este trabajo para evaluar la calidad de los modelos de predicción.</w:t>
      </w:r>
    </w:p>
    <w:p w:rsidR="00EE2482" w:rsidRDefault="00EE2482" w:rsidP="00EE2482"/>
    <w:p w:rsidR="00EE2482" w:rsidRDefault="00EE2482" w:rsidP="00EE2482">
      <w:pPr>
        <w:keepNext/>
      </w:pPr>
      <w:r>
        <w:rPr>
          <w:noProof/>
        </w:rPr>
        <w:lastRenderedPageBreak/>
        <w:drawing>
          <wp:inline distT="0" distB="0" distL="0" distR="0" wp14:anchorId="1B4537CF" wp14:editId="497ACD73">
            <wp:extent cx="6106795" cy="3474085"/>
            <wp:effectExtent l="0" t="0" r="825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es-usados-en-resultados-de-weka.png"/>
                    <pic:cNvPicPr/>
                  </pic:nvPicPr>
                  <pic:blipFill>
                    <a:blip r:embed="rId16">
                      <a:extLst>
                        <a:ext uri="{28A0092B-C50C-407E-A947-70E740481C1C}">
                          <a14:useLocalDpi xmlns:a14="http://schemas.microsoft.com/office/drawing/2010/main" val="0"/>
                        </a:ext>
                      </a:extLst>
                    </a:blip>
                    <a:stretch>
                      <a:fillRect/>
                    </a:stretch>
                  </pic:blipFill>
                  <pic:spPr>
                    <a:xfrm>
                      <a:off x="0" y="0"/>
                      <a:ext cx="6106795" cy="3474085"/>
                    </a:xfrm>
                    <a:prstGeom prst="rect">
                      <a:avLst/>
                    </a:prstGeom>
                  </pic:spPr>
                </pic:pic>
              </a:graphicData>
            </a:graphic>
          </wp:inline>
        </w:drawing>
      </w:r>
    </w:p>
    <w:p w:rsidR="00EE2482" w:rsidRDefault="00EE2482" w:rsidP="00EE2482">
      <w:pPr>
        <w:pStyle w:val="Epgrafe"/>
      </w:pPr>
      <w:bookmarkStart w:id="55" w:name="_Ref427747502"/>
      <w:bookmarkStart w:id="56" w:name="_Ref427747488"/>
      <w:r>
        <w:t xml:space="preserve">Imagen </w:t>
      </w:r>
      <w:fldSimple w:instr=" SEQ Imagen \* ARABIC ">
        <w:r w:rsidR="002B468D">
          <w:rPr>
            <w:noProof/>
          </w:rPr>
          <w:t>2</w:t>
        </w:r>
      </w:fldSimple>
      <w:bookmarkEnd w:id="55"/>
      <w:r>
        <w:t xml:space="preserve">:   </w:t>
      </w:r>
      <w:bookmarkStart w:id="57" w:name="_Ref427747507"/>
      <w:r>
        <w:t>Métricas usadas para evaluar el rendimiento de los clasificadores en este trabajo aparecen destacadas dentro de cuadros en estos resultados de Weka.</w:t>
      </w:r>
      <w:bookmarkEnd w:id="56"/>
      <w:bookmarkEnd w:id="57"/>
    </w:p>
    <w:p w:rsidR="00EE2482" w:rsidRDefault="00EE2482" w:rsidP="00EE2482"/>
    <w:p w:rsidR="00EE2482" w:rsidRDefault="00EE2482" w:rsidP="00EE2482">
      <w:pPr>
        <w:rPr>
          <w:rStyle w:val="nfasisintenso"/>
        </w:rPr>
      </w:pPr>
      <w:r w:rsidRPr="00473570">
        <w:rPr>
          <w:rStyle w:val="nfasisintenso"/>
        </w:rPr>
        <w:t>Métricas principales</w:t>
      </w:r>
      <w:r>
        <w:rPr>
          <w:rStyle w:val="nfasisintenso"/>
        </w:rPr>
        <w:t>:</w:t>
      </w:r>
    </w:p>
    <w:p w:rsidR="00EE2482" w:rsidRDefault="00EE2482" w:rsidP="00EE2482">
      <w:proofErr w:type="spellStart"/>
      <w:r w:rsidRPr="00E66412">
        <w:rPr>
          <w:b/>
          <w:i/>
        </w:rPr>
        <w:t>Confusion</w:t>
      </w:r>
      <w:proofErr w:type="spellEnd"/>
      <w:r w:rsidRPr="00E66412">
        <w:rPr>
          <w:b/>
          <w:i/>
        </w:rPr>
        <w:t xml:space="preserve"> </w:t>
      </w:r>
      <w:proofErr w:type="spellStart"/>
      <w:r w:rsidRPr="00E66412">
        <w:rPr>
          <w:b/>
          <w:i/>
        </w:rPr>
        <w:t>Matrix</w:t>
      </w:r>
      <w:proofErr w:type="spellEnd"/>
      <w:r>
        <w:t>:</w:t>
      </w:r>
    </w:p>
    <w:p w:rsidR="00EE2482" w:rsidRPr="00473570" w:rsidRDefault="00EE2482" w:rsidP="00EE2482">
      <w:pPr>
        <w:ind w:left="1440"/>
      </w:pPr>
      <w:r>
        <w:t>Es una matriz que resume los resultados mostrando cuántas instancias fueron clasificadas por cada clase y a qué clase pertenecían realmente. Las posiciones de la matriz representan</w:t>
      </w:r>
    </w:p>
    <w:p w:rsidR="00EE2482" w:rsidRDefault="00EE2482" w:rsidP="00EE2482">
      <w:r>
        <w:tab/>
      </w:r>
      <w:r>
        <w:tab/>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VP</m:t>
                  </m:r>
                </m:e>
                <m:e>
                  <m:r>
                    <w:rPr>
                      <w:rFonts w:ascii="Cambria Math" w:hAnsi="Cambria Math"/>
                    </w:rPr>
                    <m:t>FN</m:t>
                  </m:r>
                </m:e>
              </m:mr>
              <m:mr>
                <m:e>
                  <m:r>
                    <w:rPr>
                      <w:rFonts w:ascii="Cambria Math" w:hAnsi="Cambria Math"/>
                    </w:rPr>
                    <m:t>FP</m:t>
                  </m:r>
                </m:e>
                <m:e>
                  <m:r>
                    <w:rPr>
                      <w:rFonts w:ascii="Cambria Math" w:hAnsi="Cambria Math"/>
                    </w:rPr>
                    <m:t>VN</m:t>
                  </m:r>
                </m:e>
              </m:mr>
            </m:m>
          </m:e>
        </m:d>
        <m:r>
          <w:rPr>
            <w:rFonts w:ascii="Cambria Math" w:hAnsi="Cambria Math"/>
          </w:rPr>
          <m:t xml:space="preserve">     </m:t>
        </m:r>
        <m:m>
          <m:mPr>
            <m:mcs>
              <m:mc>
                <m:mcPr>
                  <m:count m:val="1"/>
                  <m:mcJc m:val="center"/>
                </m:mcPr>
              </m:mc>
            </m:mcs>
            <m:ctrlPr>
              <w:rPr>
                <w:rFonts w:ascii="Cambria Math" w:hAnsi="Cambria Math"/>
                <w:i/>
              </w:rPr>
            </m:ctrlPr>
          </m:mPr>
          <m:mr>
            <m:e>
              <m:r>
                <m:rPr>
                  <m:sty m:val="b"/>
                </m:rPr>
                <w:rPr>
                  <w:rFonts w:ascii="Cambria Math" w:hAnsi="Cambria Math"/>
                </w:rPr>
                <m:t>VP</m:t>
              </m:r>
              <m:r>
                <m:rPr>
                  <m:sty m:val="p"/>
                </m:rPr>
                <w:rPr>
                  <w:rFonts w:ascii="Cambria Math" w:hAnsi="Cambria Math"/>
                </w:rPr>
                <m:t xml:space="preserve">: Verdadero positivo     </m:t>
              </m:r>
              <m:r>
                <m:rPr>
                  <m:sty m:val="b"/>
                </m:rPr>
                <w:rPr>
                  <w:rFonts w:ascii="Cambria Math" w:hAnsi="Cambria Math"/>
                </w:rPr>
                <m:t>FN</m:t>
              </m:r>
              <m:r>
                <m:rPr>
                  <m:sty m:val="p"/>
                </m:rPr>
                <w:rPr>
                  <w:rFonts w:ascii="Cambria Math" w:hAnsi="Cambria Math"/>
                </w:rPr>
                <m:t>: Falso negativo</m:t>
              </m:r>
            </m:e>
          </m:mr>
          <m:mr>
            <m:e>
              <m:r>
                <m:rPr>
                  <m:sty m:val="b"/>
                </m:rPr>
                <w:rPr>
                  <w:rFonts w:ascii="Cambria Math" w:hAnsi="Cambria Math"/>
                </w:rPr>
                <m:t xml:space="preserve">          FP</m:t>
              </m:r>
              <m:r>
                <m:rPr>
                  <m:sty m:val="p"/>
                </m:rPr>
                <w:rPr>
                  <w:rFonts w:ascii="Cambria Math" w:hAnsi="Cambria Math"/>
                </w:rPr>
                <m:t xml:space="preserve">: Falso positivo              </m:t>
              </m:r>
              <m:r>
                <m:rPr>
                  <m:sty m:val="b"/>
                </m:rPr>
                <w:rPr>
                  <w:rFonts w:ascii="Cambria Math" w:hAnsi="Cambria Math"/>
                </w:rPr>
                <m:t>VN</m:t>
              </m:r>
              <m:r>
                <m:rPr>
                  <m:sty m:val="p"/>
                </m:rPr>
                <w:rPr>
                  <w:rFonts w:ascii="Cambria Math" w:hAnsi="Cambria Math"/>
                </w:rPr>
                <m:t>: Verdadero negativo</m:t>
              </m:r>
            </m:e>
          </m:mr>
        </m:m>
      </m:oMath>
      <w:r>
        <w:t xml:space="preserve"> </w:t>
      </w:r>
    </w:p>
    <w:p w:rsidR="00EE2482" w:rsidRPr="00473570" w:rsidRDefault="00EE2482" w:rsidP="00EE2482">
      <m:oMathPara>
        <m:oMath>
          <m:r>
            <m:rPr>
              <m:sty m:val="bi"/>
            </m:rPr>
            <w:rPr>
              <w:rFonts w:ascii="Cambria Math" w:hAnsi="Cambria Math"/>
            </w:rPr>
            <m:t>VP:</m:t>
          </m:r>
          <m:r>
            <w:rPr>
              <w:rFonts w:ascii="Cambria Math" w:hAnsi="Cambria Math"/>
            </w:rPr>
            <m:t>directivas correctamente adivinadas</m:t>
          </m:r>
        </m:oMath>
      </m:oMathPara>
    </w:p>
    <w:p w:rsidR="00EE2482" w:rsidRDefault="00EE2482" w:rsidP="00EE2482">
      <m:oMathPara>
        <m:oMath>
          <m:r>
            <m:rPr>
              <m:sty m:val="bi"/>
            </m:rPr>
            <w:rPr>
              <w:rFonts w:ascii="Cambria Math" w:hAnsi="Cambria Math"/>
            </w:rPr>
            <m:t>VN:</m:t>
          </m:r>
          <m:r>
            <w:rPr>
              <w:rFonts w:ascii="Cambria Math" w:hAnsi="Cambria Math"/>
            </w:rPr>
            <m:t>no directivas c</m:t>
          </m:r>
          <m:r>
            <w:rPr>
              <w:rFonts w:ascii="Cambria Math" w:hAnsi="Cambria Math"/>
            </w:rPr>
            <m:t>orrectamente adivinadas</m:t>
          </m:r>
        </m:oMath>
      </m:oMathPara>
    </w:p>
    <w:p w:rsidR="00EE2482" w:rsidRDefault="00EE2482" w:rsidP="00EE2482">
      <m:oMathPara>
        <m:oMath>
          <m:r>
            <m:rPr>
              <m:sty m:val="bi"/>
            </m:rPr>
            <w:rPr>
              <w:rFonts w:ascii="Cambria Math" w:hAnsi="Cambria Math"/>
            </w:rPr>
            <m:t>FN:</m:t>
          </m:r>
          <m:r>
            <w:rPr>
              <w:rFonts w:ascii="Cambria Math" w:hAnsi="Cambria Math"/>
            </w:rPr>
            <m:t>directivas incorrectamente clasificadas como no directivas</m:t>
          </m:r>
        </m:oMath>
      </m:oMathPara>
    </w:p>
    <w:p w:rsidR="00EE2482" w:rsidRPr="00473570" w:rsidRDefault="00EE2482" w:rsidP="00EE2482">
      <m:oMathPara>
        <m:oMath>
          <m:r>
            <m:rPr>
              <m:sty m:val="bi"/>
            </m:rPr>
            <w:rPr>
              <w:rFonts w:ascii="Cambria Math" w:hAnsi="Cambria Math"/>
            </w:rPr>
            <m:t>FP:</m:t>
          </m:r>
          <m:r>
            <w:rPr>
              <w:rFonts w:ascii="Cambria Math" w:hAnsi="Cambria Math"/>
            </w:rPr>
            <m:t>no directivas incorrectamente clasificadas com</m:t>
          </m:r>
          <m:r>
            <w:rPr>
              <w:rFonts w:ascii="Cambria Math" w:hAnsi="Cambria Math"/>
            </w:rPr>
            <m:t>o directivas</m:t>
          </m:r>
        </m:oMath>
      </m:oMathPara>
    </w:p>
    <w:p w:rsidR="00EE2482" w:rsidRPr="00473570" w:rsidRDefault="00EE2482" w:rsidP="00EE2482"/>
    <w:p w:rsidR="00EE2482" w:rsidRDefault="00EE2482" w:rsidP="00EE2482">
      <w:r>
        <w:tab/>
      </w:r>
      <w:r>
        <w:tab/>
        <w:t xml:space="preserve">y como ejemplo, en la </w:t>
      </w:r>
      <w:r>
        <w:fldChar w:fldCharType="begin"/>
      </w:r>
      <w:r>
        <w:instrText xml:space="preserve"> REF _Ref427747502 \h </w:instrText>
      </w:r>
      <w:r>
        <w:fldChar w:fldCharType="separate"/>
      </w:r>
      <w:r w:rsidR="00AF41C2">
        <w:t xml:space="preserve">Imagen </w:t>
      </w:r>
      <w:r w:rsidR="00AF41C2">
        <w:rPr>
          <w:noProof/>
        </w:rPr>
        <w:t>1</w:t>
      </w:r>
      <w:r>
        <w:fldChar w:fldCharType="end"/>
      </w:r>
      <w:r>
        <w:t xml:space="preserve"> se observa que en los datos de prueba hay 29+4=33</w:t>
      </w:r>
      <w:r>
        <w:tab/>
      </w:r>
      <w:r>
        <w:tab/>
      </w:r>
      <w:r>
        <w:tab/>
        <w:t>directivas de las cuales 29 fueron clasificadas correctamente y 4 fueron clasificadas</w:t>
      </w:r>
      <w:r>
        <w:tab/>
      </w:r>
      <w:r>
        <w:lastRenderedPageBreak/>
        <w:tab/>
      </w:r>
      <w:r>
        <w:tab/>
        <w:t>incorrectamente mientras que 50+117=167 son no-directivas de las cuales 117 fueron</w:t>
      </w:r>
      <w:r>
        <w:tab/>
      </w:r>
      <w:r>
        <w:tab/>
      </w:r>
      <w:r>
        <w:tab/>
        <w:t>clasificadas correctamente y 50 fueron clasificadas incorrectamente.</w:t>
      </w:r>
    </w:p>
    <w:p w:rsidR="00EE2482" w:rsidRDefault="00EE2482" w:rsidP="00EE2482">
      <w:pPr>
        <w:rPr>
          <w:rStyle w:val="nfasisintenso"/>
          <w:i w:val="0"/>
        </w:rPr>
      </w:pPr>
    </w:p>
    <w:p w:rsidR="00EE2482" w:rsidRDefault="00EE2482" w:rsidP="00EE2482">
      <w:pPr>
        <w:rPr>
          <w:rStyle w:val="nfasisintenso"/>
          <w:i w:val="0"/>
        </w:rPr>
      </w:pPr>
    </w:p>
    <w:p w:rsidR="00EE2482" w:rsidRPr="00473570" w:rsidRDefault="00EE2482" w:rsidP="00EE2482">
      <w:pPr>
        <w:rPr>
          <w:rStyle w:val="nfasisintenso"/>
          <w:i w:val="0"/>
        </w:rPr>
      </w:pPr>
    </w:p>
    <w:p w:rsidR="00EE2482" w:rsidRDefault="00EE2482" w:rsidP="00EE2482">
      <w:proofErr w:type="spellStart"/>
      <w:r w:rsidRPr="00473570">
        <w:rPr>
          <w:b/>
          <w:i/>
        </w:rPr>
        <w:t>Recall</w:t>
      </w:r>
      <w:proofErr w:type="spellEnd"/>
      <w:r>
        <w:t xml:space="preserve"> de la clase ‘</w:t>
      </w:r>
      <w:proofErr w:type="spellStart"/>
      <w:r>
        <w:rPr>
          <w:i/>
        </w:rPr>
        <w:t>directive</w:t>
      </w:r>
      <w:proofErr w:type="spellEnd"/>
      <w:r>
        <w:rPr>
          <w:i/>
        </w:rPr>
        <w:t>’</w:t>
      </w:r>
      <w:r>
        <w:t>:</w:t>
      </w:r>
    </w:p>
    <w:p w:rsidR="00EE2482" w:rsidRDefault="00EE2482" w:rsidP="00EE2482">
      <w:pPr>
        <w:ind w:left="1440"/>
      </w:pPr>
      <w:r>
        <w:t xml:space="preserve">Proporción de instancias correctamente clasificadas como directiva </w:t>
      </w:r>
      <w:proofErr w:type="gramStart"/>
      <w:r>
        <w:t>dividido</w:t>
      </w:r>
      <w:proofErr w:type="gramEnd"/>
      <w:r>
        <w:t xml:space="preserve"> por el total de instancias que realmente son directivas. Según la definición de la matriz de confusión más arriba es:</w:t>
      </w:r>
    </w:p>
    <w:p w:rsidR="00EE2482" w:rsidRDefault="00EE2482" w:rsidP="00EE2482">
      <m:oMathPara>
        <m:oMath>
          <m:r>
            <w:rPr>
              <w:rFonts w:ascii="Cambria Math" w:hAnsi="Cambria Math"/>
            </w:rPr>
            <m:t>recall=</m:t>
          </m:r>
          <m:f>
            <m:fPr>
              <m:ctrlPr>
                <w:rPr>
                  <w:rFonts w:ascii="Cambria Math" w:hAnsi="Cambria Math"/>
                  <w:i/>
                </w:rPr>
              </m:ctrlPr>
            </m:fPr>
            <m:num>
              <m:r>
                <w:rPr>
                  <w:rFonts w:ascii="Cambria Math" w:hAnsi="Cambria Math"/>
                </w:rPr>
                <m:t>VP</m:t>
              </m:r>
            </m:num>
            <m:den>
              <m:r>
                <w:rPr>
                  <w:rFonts w:ascii="Cambria Math" w:hAnsi="Cambria Math"/>
                </w:rPr>
                <m:t>VP+FN</m:t>
              </m:r>
            </m:den>
          </m:f>
        </m:oMath>
      </m:oMathPara>
    </w:p>
    <w:p w:rsidR="00EE2482" w:rsidRDefault="00EE2482" w:rsidP="00EE2482">
      <w:r>
        <w:t xml:space="preserve">Un clasificador con valor de </w:t>
      </w:r>
      <w:proofErr w:type="spellStart"/>
      <w:r>
        <w:rPr>
          <w:i/>
        </w:rPr>
        <w:t>recall</w:t>
      </w:r>
      <w:proofErr w:type="spellEnd"/>
      <w:r>
        <w:t xml:space="preserve"> 0.5 en la clase </w:t>
      </w:r>
      <w:r>
        <w:rPr>
          <w:i/>
        </w:rPr>
        <w:t xml:space="preserve">directiva </w:t>
      </w:r>
      <w:r>
        <w:t xml:space="preserve">debería adivinar aproximadamente la mitad de las directivas. Entonces un valor de </w:t>
      </w:r>
      <w:proofErr w:type="spellStart"/>
      <w:r w:rsidRPr="00E66412">
        <w:rPr>
          <w:i/>
        </w:rPr>
        <w:t>recall</w:t>
      </w:r>
      <w:proofErr w:type="spellEnd"/>
      <w:r>
        <w:t xml:space="preserve"> bajo debe entenderse como un modelo que no se da cuenta de la existencia de varias directivas</w:t>
      </w:r>
      <w:r w:rsidR="00C76209">
        <w:t xml:space="preserve">. </w:t>
      </w:r>
      <w:r>
        <w:t xml:space="preserve">De este modo, podría pasar en un caso con </w:t>
      </w:r>
      <w:proofErr w:type="spellStart"/>
      <w:r>
        <w:rPr>
          <w:i/>
        </w:rPr>
        <w:t>recall</w:t>
      </w:r>
      <w:proofErr w:type="spellEnd"/>
      <w:r>
        <w:t xml:space="preserve"> bajo que varías instrucciones críticas no sean destacadas. </w:t>
      </w:r>
      <w:r w:rsidR="00851D29">
        <w:t>En este trabajo es un error muy indeseado porque durante la post-revisión manual en &lt;</w:t>
      </w:r>
      <w:proofErr w:type="spellStart"/>
      <w:r w:rsidR="00851D29">
        <w:t>NombrePrograma</w:t>
      </w:r>
      <w:proofErr w:type="spellEnd"/>
      <w:r w:rsidR="00851D29">
        <w:t xml:space="preserve">&gt;  un usuario puede corregir las frases destacadas incorrectamente (i.e. que deben ser de tipo </w:t>
      </w:r>
      <w:r w:rsidR="00851D29" w:rsidRPr="00851D29">
        <w:rPr>
          <w:i/>
        </w:rPr>
        <w:t>no-directiva</w:t>
      </w:r>
      <w:r w:rsidR="00851D29">
        <w:t>)</w:t>
      </w:r>
      <w:r w:rsidR="009A4A93">
        <w:t xml:space="preserve"> pero no puede destacar las frases que no fueron correctamente clasificadas como directiva (sección [[**</w:t>
      </w:r>
      <w:r w:rsidR="00C76209">
        <w:t xml:space="preserve">ver </w:t>
      </w:r>
      <w:r w:rsidR="009A4A93">
        <w:t xml:space="preserve">caso de uso </w:t>
      </w:r>
      <w:r w:rsidR="00C76209">
        <w:t xml:space="preserve">2 </w:t>
      </w:r>
      <w:r w:rsidR="009A4A93">
        <w:t xml:space="preserve">y (opcionalmente </w:t>
      </w:r>
      <w:proofErr w:type="spellStart"/>
      <w:r w:rsidR="009A4A93">
        <w:t>tmbn</w:t>
      </w:r>
      <w:proofErr w:type="spellEnd"/>
      <w:r w:rsidR="009A4A93">
        <w:t xml:space="preserve"> los</w:t>
      </w:r>
      <w:proofErr w:type="gramStart"/>
      <w:r w:rsidR="009A4A93">
        <w:t>: )</w:t>
      </w:r>
      <w:proofErr w:type="gramEnd"/>
      <w:r w:rsidR="009A4A93">
        <w:t>objetivos**]])</w:t>
      </w:r>
    </w:p>
    <w:p w:rsidR="00EE2482" w:rsidRDefault="00EE2482" w:rsidP="00EE2482">
      <w:proofErr w:type="spellStart"/>
      <w:r w:rsidRPr="00473570">
        <w:rPr>
          <w:b/>
          <w:i/>
        </w:rPr>
        <w:t>Precision</w:t>
      </w:r>
      <w:proofErr w:type="spellEnd"/>
      <w:r>
        <w:t xml:space="preserve"> de la clase ‘</w:t>
      </w:r>
      <w:proofErr w:type="spellStart"/>
      <w:r w:rsidRPr="00473570">
        <w:rPr>
          <w:i/>
        </w:rPr>
        <w:t>directive</w:t>
      </w:r>
      <w:proofErr w:type="spellEnd"/>
      <w:r>
        <w:rPr>
          <w:i/>
        </w:rPr>
        <w:t>’</w:t>
      </w:r>
      <w:r>
        <w:t>:</w:t>
      </w:r>
    </w:p>
    <w:p w:rsidR="00EE2482" w:rsidRDefault="00EE2482" w:rsidP="00EE2482">
      <w:pPr>
        <w:ind w:left="1440"/>
      </w:pPr>
      <w:r>
        <w:t xml:space="preserve">Proporción de instancias que realmente son de clase </w:t>
      </w:r>
      <w:proofErr w:type="gramStart"/>
      <w:r>
        <w:t>A</w:t>
      </w:r>
      <w:proofErr w:type="gramEnd"/>
      <w:r>
        <w:t xml:space="preserve"> dividido por el total de instancias clasificadas como A. Según la definición de la matriz de confusión más arriba es:</w:t>
      </w:r>
    </w:p>
    <w:p w:rsidR="00EE2482" w:rsidRDefault="00EE2482" w:rsidP="00EE2482">
      <w:pPr>
        <w:ind w:left="1440"/>
      </w:pPr>
      <m:oMathPara>
        <m:oMath>
          <m:r>
            <w:rPr>
              <w:rFonts w:ascii="Cambria Math" w:hAnsi="Cambria Math"/>
            </w:rPr>
            <m:t>precision=</m:t>
          </m:r>
          <m:f>
            <m:fPr>
              <m:ctrlPr>
                <w:rPr>
                  <w:rFonts w:ascii="Cambria Math" w:hAnsi="Cambria Math"/>
                  <w:i/>
                </w:rPr>
              </m:ctrlPr>
            </m:fPr>
            <m:num>
              <m:r>
                <w:rPr>
                  <w:rFonts w:ascii="Cambria Math" w:hAnsi="Cambria Math"/>
                </w:rPr>
                <m:t>VP</m:t>
              </m:r>
            </m:num>
            <m:den>
              <m:r>
                <w:rPr>
                  <w:rFonts w:ascii="Cambria Math" w:hAnsi="Cambria Math"/>
                </w:rPr>
                <m:t>VP+FP</m:t>
              </m:r>
            </m:den>
          </m:f>
        </m:oMath>
      </m:oMathPara>
    </w:p>
    <w:p w:rsidR="00EE2482" w:rsidRDefault="00EE2482" w:rsidP="00EE2482">
      <w:pPr>
        <w:ind w:left="1440"/>
      </w:pPr>
    </w:p>
    <w:p w:rsidR="00EE2482" w:rsidRPr="00AC03C3" w:rsidRDefault="00EE2482" w:rsidP="00EE2482">
      <w:r>
        <w:t xml:space="preserve">Un clasificador con valor de </w:t>
      </w:r>
      <w:r>
        <w:rPr>
          <w:i/>
        </w:rPr>
        <w:t>precisión</w:t>
      </w:r>
      <w:r>
        <w:t xml:space="preserve"> 0.5 en la clase </w:t>
      </w:r>
      <w:r>
        <w:rPr>
          <w:i/>
        </w:rPr>
        <w:t xml:space="preserve">directiva </w:t>
      </w:r>
      <w:r>
        <w:t xml:space="preserve">resultaría en que de todas las frases de API destacadas, aproximadamente la mitad sería </w:t>
      </w:r>
      <w:r>
        <w:rPr>
          <w:i/>
        </w:rPr>
        <w:t>no-directivas</w:t>
      </w:r>
      <w:r>
        <w:t xml:space="preserve"> y la otra mitad serían realmente </w:t>
      </w:r>
      <w:r>
        <w:rPr>
          <w:i/>
        </w:rPr>
        <w:t>directivas</w:t>
      </w:r>
      <w:r>
        <w:t>. Es decir, muchas frases destacadas no serán realmente d</w:t>
      </w:r>
      <w:r w:rsidR="00AC03C3">
        <w:t>irectivas</w:t>
      </w:r>
      <w:r>
        <w:t>. Este tipo de error</w:t>
      </w:r>
      <w:r w:rsidR="00AC03C3">
        <w:t xml:space="preserve"> es indeseado pero menos que los errores asociados a un </w:t>
      </w:r>
      <w:proofErr w:type="spellStart"/>
      <w:r w:rsidR="00AC03C3">
        <w:rPr>
          <w:i/>
        </w:rPr>
        <w:t>recall</w:t>
      </w:r>
      <w:proofErr w:type="spellEnd"/>
      <w:r w:rsidR="00AC03C3">
        <w:t xml:space="preserve"> bajo, porque durante la post-revisión manual en &lt;</w:t>
      </w:r>
      <w:proofErr w:type="spellStart"/>
      <w:r w:rsidR="00AC03C3">
        <w:t>NombrePrograma</w:t>
      </w:r>
      <w:proofErr w:type="spellEnd"/>
      <w:r w:rsidR="00AC03C3">
        <w:t>&gt; un usuario si podrá corregir estos errores al revisar las frases destacadas. Es un error menos grave, pero si el error es muy grande la corrección manual puede tardar mucho tiempo, por lo que sí es importante que las precisiones no sean muy bajas.</w:t>
      </w:r>
      <w:bookmarkStart w:id="58" w:name="_GoBack"/>
      <w:bookmarkEnd w:id="58"/>
    </w:p>
    <w:p w:rsidR="00EE2482" w:rsidRDefault="00EE2482" w:rsidP="00EE2482">
      <w:r>
        <w:rPr>
          <w:b/>
          <w:i/>
        </w:rPr>
        <w:t>F-</w:t>
      </w:r>
      <w:proofErr w:type="spellStart"/>
      <w:r>
        <w:rPr>
          <w:b/>
          <w:i/>
        </w:rPr>
        <w:t>Measure</w:t>
      </w:r>
      <w:proofErr w:type="spellEnd"/>
      <w:r>
        <w:t xml:space="preserve"> de la clase ‘</w:t>
      </w:r>
      <w:proofErr w:type="spellStart"/>
      <w:r w:rsidRPr="00473570">
        <w:rPr>
          <w:i/>
        </w:rPr>
        <w:t>directive</w:t>
      </w:r>
      <w:proofErr w:type="spellEnd"/>
      <w:r>
        <w:rPr>
          <w:i/>
        </w:rPr>
        <w:t>’</w:t>
      </w:r>
      <w:r>
        <w:t>:</w:t>
      </w:r>
    </w:p>
    <w:p w:rsidR="00EE2482" w:rsidRDefault="00EE2482" w:rsidP="00EE2482">
      <w:pPr>
        <w:rPr>
          <w:i/>
        </w:rPr>
      </w:pPr>
      <w:r>
        <w:lastRenderedPageBreak/>
        <w:tab/>
      </w:r>
      <w:r>
        <w:tab/>
        <w:t xml:space="preserve">Un valor que representa promedio ponderado de los valores </w:t>
      </w:r>
      <w:proofErr w:type="spellStart"/>
      <w:r>
        <w:rPr>
          <w:i/>
        </w:rPr>
        <w:t>recall</w:t>
      </w:r>
      <w:proofErr w:type="spellEnd"/>
      <w:r>
        <w:rPr>
          <w:i/>
        </w:rPr>
        <w:t xml:space="preserve"> </w:t>
      </w:r>
      <w:r>
        <w:t xml:space="preserve">y </w:t>
      </w:r>
      <w:proofErr w:type="spellStart"/>
      <w:r>
        <w:rPr>
          <w:i/>
        </w:rPr>
        <w:t>precision</w:t>
      </w:r>
      <w:proofErr w:type="spellEnd"/>
      <w:r>
        <w:rPr>
          <w:i/>
        </w:rPr>
        <w:t>.</w:t>
      </w:r>
    </w:p>
    <w:p w:rsidR="00EE2482" w:rsidRPr="00473570" w:rsidRDefault="00EE2482" w:rsidP="00EE2482">
      <m:oMathPara>
        <m:oMath>
          <m:r>
            <w:rPr>
              <w:rFonts w:ascii="Cambria Math" w:hAnsi="Cambria Math"/>
            </w:rPr>
            <m:t xml:space="preserve">F Measure=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oMath>
      </m:oMathPara>
    </w:p>
    <w:p w:rsidR="00EE2482" w:rsidRPr="00473570" w:rsidRDefault="00EE2482" w:rsidP="00EE2482">
      <w:pPr>
        <w:rPr>
          <w:rStyle w:val="nfasisintenso"/>
        </w:rPr>
      </w:pPr>
      <w:r w:rsidRPr="00473570">
        <w:rPr>
          <w:rStyle w:val="nfasisintenso"/>
        </w:rPr>
        <w:t>Métricas secundarias</w:t>
      </w:r>
      <w:r>
        <w:rPr>
          <w:rStyle w:val="nfasisintenso"/>
        </w:rPr>
        <w:t>:</w:t>
      </w:r>
    </w:p>
    <w:p w:rsidR="00EE2482" w:rsidRDefault="00EE2482" w:rsidP="00EE2482">
      <w:r>
        <w:t xml:space="preserve">Además de las métricas primarias es importante revisar los valores ROC </w:t>
      </w:r>
      <w:proofErr w:type="spellStart"/>
      <w:r>
        <w:t>Area</w:t>
      </w:r>
      <w:proofErr w:type="spellEnd"/>
      <w:r>
        <w:t xml:space="preserve"> y Kappa </w:t>
      </w:r>
      <w:proofErr w:type="spellStart"/>
      <w:r>
        <w:t>Statistic</w:t>
      </w:r>
      <w:proofErr w:type="spellEnd"/>
      <w:r>
        <w:t xml:space="preserve"> pues entregan información estadísticamente corregida de los resultados. ROC </w:t>
      </w:r>
      <w:proofErr w:type="spellStart"/>
      <w:r>
        <w:t>Area</w:t>
      </w:r>
      <w:proofErr w:type="spellEnd"/>
      <w:r>
        <w:t xml:space="preserve"> es una métrica común en Data Mining mientras que Kappa </w:t>
      </w:r>
      <w:proofErr w:type="spellStart"/>
      <w:r>
        <w:t>Statistic</w:t>
      </w:r>
      <w:proofErr w:type="spellEnd"/>
      <w:r>
        <w:t xml:space="preserve"> es una métrica común en estadística. Lo que se busca es que estos valores no resulten ser muy menos que 1, pues esto indicaría algún posible problema con la validez estadística de los datos.</w:t>
      </w:r>
    </w:p>
    <w:p w:rsidR="00EE2482" w:rsidRDefault="00EE2482" w:rsidP="00EE2482">
      <w:r w:rsidRPr="00473570">
        <w:rPr>
          <w:b/>
          <w:i/>
        </w:rPr>
        <w:t xml:space="preserve">ROC </w:t>
      </w:r>
      <w:proofErr w:type="spellStart"/>
      <w:r w:rsidRPr="00473570">
        <w:rPr>
          <w:b/>
          <w:i/>
        </w:rPr>
        <w:t>Area</w:t>
      </w:r>
      <w:proofErr w:type="spellEnd"/>
      <w:r>
        <w:t>:</w:t>
      </w:r>
    </w:p>
    <w:p w:rsidR="00EE2482" w:rsidRDefault="00EE2482" w:rsidP="00EE2482">
      <w:pPr>
        <w:ind w:left="1440"/>
      </w:pPr>
      <w:r>
        <w:t xml:space="preserve">Los mejores clasificadores se aproximan </w:t>
      </w:r>
      <w:proofErr w:type="gramStart"/>
      <w:r>
        <w:t>a el</w:t>
      </w:r>
      <w:proofErr w:type="gramEnd"/>
      <w:r>
        <w:t xml:space="preserve"> valor 1, mientras que un valor de 0.5 es comparable a adivinar las clases por azar.</w:t>
      </w:r>
    </w:p>
    <w:p w:rsidR="00EE2482" w:rsidRDefault="00EE2482" w:rsidP="00EE2482">
      <w:r w:rsidRPr="00473570">
        <w:rPr>
          <w:b/>
          <w:i/>
        </w:rPr>
        <w:t xml:space="preserve">Kappa </w:t>
      </w:r>
      <w:proofErr w:type="spellStart"/>
      <w:r w:rsidRPr="00473570">
        <w:rPr>
          <w:b/>
          <w:i/>
        </w:rPr>
        <w:t>statistic</w:t>
      </w:r>
      <w:proofErr w:type="spellEnd"/>
      <w:r>
        <w:t>:</w:t>
      </w:r>
    </w:p>
    <w:p w:rsidR="00EE2482" w:rsidRPr="003A3333" w:rsidRDefault="00EE2482" w:rsidP="00EE2482">
      <w:pPr>
        <w:ind w:left="1440"/>
      </w:pPr>
      <w:r w:rsidRPr="003A3333">
        <w:t xml:space="preserve">Un valor mayor a 0 significa que </w:t>
      </w:r>
      <w:r>
        <w:t>el clasificador es mejor que adivinar al azar, y su valor máximo es 1.</w:t>
      </w:r>
    </w:p>
    <w:p w:rsidR="00EE2482" w:rsidRDefault="00EE2482" w:rsidP="00EE2482"/>
    <w:p w:rsidR="00EE2482" w:rsidRDefault="00EE2482" w:rsidP="00EE2482"/>
    <w:p w:rsidR="00EE2482" w:rsidRDefault="00EE2482" w:rsidP="00EE2482">
      <w:r>
        <w:t>En este trabajo se consideran los resultados buenos, regulares o malos según la siguiente escala:</w:t>
      </w:r>
    </w:p>
    <w:tbl>
      <w:tblPr>
        <w:tblStyle w:val="Estilo2"/>
        <w:tblW w:w="7280" w:type="dxa"/>
        <w:tblInd w:w="1101" w:type="dxa"/>
        <w:tblLook w:val="04A0" w:firstRow="1" w:lastRow="0" w:firstColumn="1" w:lastColumn="0" w:noHBand="0" w:noVBand="1"/>
      </w:tblPr>
      <w:tblGrid>
        <w:gridCol w:w="2977"/>
        <w:gridCol w:w="1984"/>
        <w:gridCol w:w="2319"/>
      </w:tblGrid>
      <w:tr w:rsidR="00EE2482" w:rsidTr="00B10007">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977" w:type="dxa"/>
          </w:tcPr>
          <w:p w:rsidR="00EE2482" w:rsidRPr="00401D06" w:rsidRDefault="00401D06" w:rsidP="00401D06">
            <w:pPr>
              <w:jc w:val="center"/>
              <w:rPr>
                <w:i/>
                <w:lang w:val="en-US"/>
              </w:rPr>
            </w:pPr>
            <w:r w:rsidRPr="00401D06">
              <w:rPr>
                <w:i/>
                <w:lang w:val="en-US"/>
              </w:rPr>
              <w:t>F-Measure,</w:t>
            </w:r>
            <w:r>
              <w:rPr>
                <w:i/>
                <w:lang w:val="en-US"/>
              </w:rPr>
              <w:t xml:space="preserve"> Recall</w:t>
            </w:r>
            <w:r w:rsidR="00EE2482" w:rsidRPr="00401D06">
              <w:rPr>
                <w:i/>
                <w:lang w:val="en-US"/>
              </w:rPr>
              <w:t xml:space="preserve">, </w:t>
            </w:r>
            <w:r>
              <w:rPr>
                <w:i/>
                <w:lang w:val="en-US"/>
              </w:rPr>
              <w:t>Precision</w:t>
            </w:r>
            <w:r w:rsidR="00EE2482" w:rsidRPr="00401D06">
              <w:rPr>
                <w:i/>
                <w:lang w:val="en-US"/>
              </w:rPr>
              <w:t>, ROC Area</w:t>
            </w:r>
          </w:p>
        </w:tc>
        <w:tc>
          <w:tcPr>
            <w:tcW w:w="1984" w:type="dxa"/>
          </w:tcPr>
          <w:p w:rsidR="00EE2482" w:rsidRDefault="00EE2482" w:rsidP="00B10007">
            <w:pPr>
              <w:jc w:val="center"/>
              <w:cnfStyle w:val="100000000000" w:firstRow="1" w:lastRow="0" w:firstColumn="0" w:lastColumn="0" w:oddVBand="0" w:evenVBand="0" w:oddHBand="0" w:evenHBand="0" w:firstRowFirstColumn="0" w:firstRowLastColumn="0" w:lastRowFirstColumn="0" w:lastRowLastColumn="0"/>
            </w:pPr>
            <w:r>
              <w:t xml:space="preserve">Kappa </w:t>
            </w:r>
            <w:proofErr w:type="spellStart"/>
            <w:r>
              <w:t>statistic</w:t>
            </w:r>
            <w:proofErr w:type="spellEnd"/>
          </w:p>
        </w:tc>
        <w:tc>
          <w:tcPr>
            <w:tcW w:w="2319" w:type="dxa"/>
          </w:tcPr>
          <w:p w:rsidR="00EE2482" w:rsidRDefault="00EE2482" w:rsidP="00B10007">
            <w:pPr>
              <w:jc w:val="center"/>
              <w:cnfStyle w:val="100000000000" w:firstRow="1" w:lastRow="0" w:firstColumn="0" w:lastColumn="0" w:oddVBand="0" w:evenVBand="0" w:oddHBand="0" w:evenHBand="0" w:firstRowFirstColumn="0" w:firstRowLastColumn="0" w:lastRowFirstColumn="0" w:lastRowLastColumn="0"/>
            </w:pPr>
            <w:r>
              <w:t>Calidad del resultado</w:t>
            </w:r>
          </w:p>
        </w:tc>
      </w:tr>
      <w:tr w:rsidR="00EE2482" w:rsidTr="00B10007">
        <w:tc>
          <w:tcPr>
            <w:tcW w:w="2977" w:type="dxa"/>
          </w:tcPr>
          <w:p w:rsidR="00EE2482" w:rsidRDefault="00EE2482" w:rsidP="00B10007">
            <w:pPr>
              <w:jc w:val="center"/>
            </w:pPr>
            <w:r>
              <w:t>0.85 – 1</w:t>
            </w:r>
          </w:p>
        </w:tc>
        <w:tc>
          <w:tcPr>
            <w:tcW w:w="1984" w:type="dxa"/>
          </w:tcPr>
          <w:p w:rsidR="00EE2482" w:rsidRDefault="00EE2482" w:rsidP="00B10007">
            <w:pPr>
              <w:jc w:val="center"/>
            </w:pPr>
            <w:r>
              <w:t>0.6 – 1</w:t>
            </w:r>
          </w:p>
        </w:tc>
        <w:tc>
          <w:tcPr>
            <w:tcW w:w="2319" w:type="dxa"/>
          </w:tcPr>
          <w:p w:rsidR="00EE2482" w:rsidRDefault="00EE2482" w:rsidP="00B10007">
            <w:pPr>
              <w:jc w:val="center"/>
            </w:pPr>
            <w:r>
              <w:t>Bueno</w:t>
            </w:r>
          </w:p>
        </w:tc>
      </w:tr>
      <w:tr w:rsidR="00EE2482" w:rsidTr="00B10007">
        <w:tc>
          <w:tcPr>
            <w:tcW w:w="2977" w:type="dxa"/>
          </w:tcPr>
          <w:p w:rsidR="00EE2482" w:rsidRDefault="00EE2482" w:rsidP="00B10007">
            <w:pPr>
              <w:jc w:val="center"/>
            </w:pPr>
            <w:r>
              <w:t>0.7 – 0.85</w:t>
            </w:r>
          </w:p>
        </w:tc>
        <w:tc>
          <w:tcPr>
            <w:tcW w:w="1984" w:type="dxa"/>
          </w:tcPr>
          <w:p w:rsidR="00EE2482" w:rsidRDefault="00EE2482" w:rsidP="00B10007">
            <w:pPr>
              <w:jc w:val="center"/>
            </w:pPr>
            <w:r>
              <w:t>0.4 – 0.6</w:t>
            </w:r>
          </w:p>
        </w:tc>
        <w:tc>
          <w:tcPr>
            <w:tcW w:w="2319" w:type="dxa"/>
          </w:tcPr>
          <w:p w:rsidR="00EE2482" w:rsidRDefault="00EE2482" w:rsidP="00B10007">
            <w:pPr>
              <w:jc w:val="center"/>
            </w:pPr>
            <w:r>
              <w:t>Regular</w:t>
            </w:r>
          </w:p>
        </w:tc>
      </w:tr>
      <w:tr w:rsidR="00EE2482" w:rsidTr="00B10007">
        <w:tc>
          <w:tcPr>
            <w:tcW w:w="2977" w:type="dxa"/>
          </w:tcPr>
          <w:p w:rsidR="00EE2482" w:rsidRDefault="00EE2482" w:rsidP="00B10007">
            <w:pPr>
              <w:jc w:val="center"/>
            </w:pPr>
            <w:r>
              <w:t>0.5 – 0.7</w:t>
            </w:r>
          </w:p>
        </w:tc>
        <w:tc>
          <w:tcPr>
            <w:tcW w:w="1984" w:type="dxa"/>
          </w:tcPr>
          <w:p w:rsidR="00EE2482" w:rsidRDefault="00EE2482" w:rsidP="00B10007">
            <w:pPr>
              <w:jc w:val="center"/>
            </w:pPr>
            <w:r>
              <w:t>0 – 0.4</w:t>
            </w:r>
          </w:p>
        </w:tc>
        <w:tc>
          <w:tcPr>
            <w:tcW w:w="2319" w:type="dxa"/>
          </w:tcPr>
          <w:p w:rsidR="00EE2482" w:rsidRDefault="00EE2482" w:rsidP="00B10007">
            <w:pPr>
              <w:jc w:val="center"/>
            </w:pPr>
            <w:r>
              <w:t>Malo</w:t>
            </w:r>
          </w:p>
        </w:tc>
      </w:tr>
    </w:tbl>
    <w:p w:rsidR="00EE2482" w:rsidRDefault="00EE2482" w:rsidP="00EE2482"/>
    <w:p w:rsidR="00EE2482" w:rsidRDefault="00EE2482" w:rsidP="00EE2482">
      <w:r>
        <w:t xml:space="preserve">Lo ideal es un clasificador con </w:t>
      </w:r>
      <w:r w:rsidR="001868B1">
        <w:rPr>
          <w:i/>
        </w:rPr>
        <w:t>F-</w:t>
      </w:r>
      <w:proofErr w:type="spellStart"/>
      <w:r w:rsidR="001868B1">
        <w:rPr>
          <w:i/>
        </w:rPr>
        <w:t>measure</w:t>
      </w:r>
      <w:proofErr w:type="spellEnd"/>
      <w:r>
        <w:rPr>
          <w:i/>
        </w:rPr>
        <w:t xml:space="preserve"> </w:t>
      </w:r>
      <w:r>
        <w:t xml:space="preserve">igual a 1, junto con que ROC </w:t>
      </w:r>
      <w:proofErr w:type="spellStart"/>
      <w:r>
        <w:t>Area</w:t>
      </w:r>
      <w:proofErr w:type="spellEnd"/>
      <w:r>
        <w:t xml:space="preserve"> y Kappa </w:t>
      </w:r>
      <w:proofErr w:type="spellStart"/>
      <w:r>
        <w:t>Statistic</w:t>
      </w:r>
      <w:proofErr w:type="spellEnd"/>
      <w:r>
        <w:t xml:space="preserve"> sean valores buenos según la tabla de arriba. Sin embargo esto es altamente improbable en la práctica es por eso que para comparar modelos se usara el criterio descrito a continuación.</w:t>
      </w:r>
    </w:p>
    <w:p w:rsidR="00EE2482" w:rsidRPr="00473570" w:rsidRDefault="00EE2482" w:rsidP="00EE2482"/>
    <w:tbl>
      <w:tblPr>
        <w:tblStyle w:val="TableNormal"/>
        <w:tblW w:w="7513" w:type="dxa"/>
        <w:tblInd w:w="709" w:type="dxa"/>
        <w:tblLook w:val="04A0" w:firstRow="1" w:lastRow="0" w:firstColumn="1" w:lastColumn="0" w:noHBand="0" w:noVBand="1"/>
      </w:tblPr>
      <w:tblGrid>
        <w:gridCol w:w="7513"/>
      </w:tblGrid>
      <w:tr w:rsidR="00EE2482" w:rsidTr="00B10007">
        <w:tc>
          <w:tcPr>
            <w:tcW w:w="7513" w:type="dxa"/>
          </w:tcPr>
          <w:p w:rsidR="00EE2482" w:rsidRDefault="00EE2482" w:rsidP="00B10007">
            <w:r w:rsidRPr="00513C68">
              <w:rPr>
                <w:rStyle w:val="nfasisintenso"/>
              </w:rPr>
              <w:t>Criterio de comparación entre modelos de clasificación en Weka</w:t>
            </w:r>
          </w:p>
        </w:tc>
      </w:tr>
      <w:tr w:rsidR="00EE2482" w:rsidTr="00B10007">
        <w:tc>
          <w:tcPr>
            <w:tcW w:w="7513" w:type="dxa"/>
          </w:tcPr>
          <w:p w:rsidR="00EE2482" w:rsidRDefault="00EE2482" w:rsidP="00442427">
            <w:pPr>
              <w:ind w:left="720"/>
              <w:rPr>
                <w:i/>
              </w:rPr>
            </w:pPr>
            <w:r>
              <w:t>Para obtener los mejores clasificadores se compararán l</w:t>
            </w:r>
            <w:r w:rsidR="00442427">
              <w:t xml:space="preserve">os valores de </w:t>
            </w:r>
            <w:r w:rsidR="00442427" w:rsidRPr="00442427">
              <w:rPr>
                <w:i/>
              </w:rPr>
              <w:t>F-</w:t>
            </w:r>
            <w:proofErr w:type="spellStart"/>
            <w:r w:rsidR="00442427" w:rsidRPr="00442427">
              <w:rPr>
                <w:i/>
              </w:rPr>
              <w:t>measure</w:t>
            </w:r>
            <w:proofErr w:type="spellEnd"/>
            <w:r w:rsidR="00442427">
              <w:t xml:space="preserve">, </w:t>
            </w:r>
            <w:proofErr w:type="spellStart"/>
            <w:r w:rsidR="00442427">
              <w:rPr>
                <w:i/>
              </w:rPr>
              <w:t>recall</w:t>
            </w:r>
            <w:proofErr w:type="spellEnd"/>
            <w:r w:rsidR="00442427">
              <w:t xml:space="preserve"> y </w:t>
            </w:r>
            <w:proofErr w:type="spellStart"/>
            <w:r w:rsidR="00442427">
              <w:rPr>
                <w:i/>
              </w:rPr>
              <w:t>precision</w:t>
            </w:r>
            <w:proofErr w:type="spellEnd"/>
            <w:r>
              <w:t xml:space="preserve"> revisando que los valores de las métricas secundarias sean </w:t>
            </w:r>
            <w:proofErr w:type="gramStart"/>
            <w:r>
              <w:t>regular o buenas</w:t>
            </w:r>
            <w:proofErr w:type="gramEnd"/>
            <w:r>
              <w:t xml:space="preserve">, y si es necesario analizar con mayor </w:t>
            </w:r>
            <w:r>
              <w:lastRenderedPageBreak/>
              <w:t>detalle se recurrirá a observar la matriz de confusión de cada clasificador.</w:t>
            </w:r>
          </w:p>
        </w:tc>
      </w:tr>
    </w:tbl>
    <w:p w:rsidR="00EE2482" w:rsidRDefault="00EE2482" w:rsidP="00EE2482">
      <w:pPr>
        <w:rPr>
          <w:rStyle w:val="nfasisintenso"/>
        </w:rPr>
      </w:pPr>
    </w:p>
    <w:p w:rsidR="00EE2482" w:rsidRPr="00473570" w:rsidRDefault="00EE2482" w:rsidP="00EE2482">
      <w:pPr>
        <w:rPr>
          <w:b/>
          <w:bCs/>
          <w:i/>
          <w:iCs/>
          <w:color w:val="4F81BD" w:themeColor="accent1"/>
        </w:rPr>
      </w:pPr>
      <w:r w:rsidRPr="00473570">
        <w:rPr>
          <w:rStyle w:val="nfasisintenso"/>
        </w:rPr>
        <w:t xml:space="preserve">Métricas </w:t>
      </w:r>
      <w:r>
        <w:rPr>
          <w:rStyle w:val="nfasisintenso"/>
        </w:rPr>
        <w:t>no usadas:</w:t>
      </w:r>
    </w:p>
    <w:p w:rsidR="00EE2482" w:rsidRPr="0087715D" w:rsidRDefault="00EE2482" w:rsidP="00EE2482">
      <w:r>
        <w:t xml:space="preserve">Otros valores no fueron usados porque no representan fielmente a la calidad de un clasificador para detectar directivas. La </w:t>
      </w:r>
      <w:r>
        <w:fldChar w:fldCharType="begin"/>
      </w:r>
      <w:r>
        <w:instrText xml:space="preserve"> REF _Ref427749541 \h </w:instrText>
      </w:r>
      <w:r>
        <w:fldChar w:fldCharType="separate"/>
      </w:r>
      <w:r w:rsidR="00AF41C2">
        <w:t xml:space="preserve">Imagen </w:t>
      </w:r>
      <w:r w:rsidR="00AF41C2">
        <w:rPr>
          <w:noProof/>
        </w:rPr>
        <w:t>2</w:t>
      </w:r>
      <w:r>
        <w:fldChar w:fldCharType="end"/>
      </w:r>
      <w:r>
        <w:t xml:space="preserve"> </w:t>
      </w:r>
      <w:r>
        <w:fldChar w:fldCharType="begin"/>
      </w:r>
      <w:r>
        <w:instrText xml:space="preserve"> REF _Ref427749544 \p \h </w:instrText>
      </w:r>
      <w:r>
        <w:fldChar w:fldCharType="separate"/>
      </w:r>
      <w:r w:rsidR="00AF41C2">
        <w:t>más adelante</w:t>
      </w:r>
      <w:r>
        <w:fldChar w:fldCharType="end"/>
      </w:r>
      <w:r>
        <w:t xml:space="preserve"> muestra los resultados de un clasificador que puede parecer muy bueno a simple vista pero no necesariamente lo es. El valor ‘</w:t>
      </w:r>
      <w:proofErr w:type="spellStart"/>
      <w:r>
        <w:rPr>
          <w:i/>
        </w:rPr>
        <w:t>Correctly</w:t>
      </w:r>
      <w:proofErr w:type="spellEnd"/>
      <w:r>
        <w:rPr>
          <w:i/>
        </w:rPr>
        <w:t xml:space="preserve"> </w:t>
      </w:r>
      <w:proofErr w:type="spellStart"/>
      <w:r>
        <w:rPr>
          <w:i/>
        </w:rPr>
        <w:t>Classified</w:t>
      </w:r>
      <w:proofErr w:type="spellEnd"/>
      <w:r>
        <w:rPr>
          <w:i/>
        </w:rPr>
        <w:t xml:space="preserve"> </w:t>
      </w:r>
      <w:proofErr w:type="spellStart"/>
      <w:r>
        <w:rPr>
          <w:i/>
        </w:rPr>
        <w:t>Instances</w:t>
      </w:r>
      <w:proofErr w:type="spellEnd"/>
      <w:r>
        <w:t xml:space="preserve">’ es muy bueno solo porque los datos de prueba tienen muchas más frases normales </w:t>
      </w:r>
      <w:r w:rsidRPr="005156A0">
        <w:t>que</w:t>
      </w:r>
      <w:r>
        <w:t xml:space="preserve"> directivas</w:t>
      </w:r>
      <w:r w:rsidR="00401D06">
        <w:t xml:space="preserve">, pues es un set de datos </w:t>
      </w:r>
      <w:r w:rsidR="00401D06">
        <w:rPr>
          <w:i/>
        </w:rPr>
        <w:t>desbalanceado</w:t>
      </w:r>
      <w:r w:rsidR="00401D06">
        <w:t>,</w:t>
      </w:r>
      <w:r>
        <w:t xml:space="preserve"> y el clasificador identificó muchas frases normales pero pocas directivas. De hecho es fácil identificar las no-directivas, basta con usar Zero-R, un clasificador que solo elige la clase más común para cada frase resultando en un 83.5% de frases correctamente clasificadas. Mirando la matriz de confusión vemos que 167 no-directivas fueron correctamente clasificadas, 0 no-directivas fueron incorrectamente clasificadas como directivas, 21 directivas fueron correctamente clasificadas y 12 de ellas fueron incorrectamente clasificadas como no-directivas. Es un modelo que no detecta muy bien las directivas: </w:t>
      </w:r>
      <w:proofErr w:type="spellStart"/>
      <w:r>
        <w:rPr>
          <w:i/>
        </w:rPr>
        <w:t>recall</w:t>
      </w:r>
      <w:proofErr w:type="spellEnd"/>
      <w:r>
        <w:t xml:space="preserve"> de </w:t>
      </w:r>
      <w:proofErr w:type="spellStart"/>
      <w:r>
        <w:t>directive</w:t>
      </w:r>
      <w:proofErr w:type="spellEnd"/>
      <w:r>
        <w:t xml:space="preserve"> tiene un valor bajo de 0.636 pero </w:t>
      </w:r>
      <w:r w:rsidR="00135330">
        <w:t xml:space="preserve">por otra parte tiene </w:t>
      </w:r>
      <w:r>
        <w:t xml:space="preserve">una buena precisión de 1. Si solo miráramos ROC </w:t>
      </w:r>
      <w:proofErr w:type="spellStart"/>
      <w:r>
        <w:t>Area</w:t>
      </w:r>
      <w:proofErr w:type="spellEnd"/>
      <w:r>
        <w:t xml:space="preserve"> y </w:t>
      </w:r>
      <w:proofErr w:type="spellStart"/>
      <w:r>
        <w:rPr>
          <w:i/>
        </w:rPr>
        <w:t>correctly</w:t>
      </w:r>
      <w:proofErr w:type="spellEnd"/>
      <w:r>
        <w:rPr>
          <w:i/>
        </w:rPr>
        <w:t xml:space="preserve"> </w:t>
      </w:r>
      <w:proofErr w:type="spellStart"/>
      <w:r>
        <w:rPr>
          <w:i/>
        </w:rPr>
        <w:t>classified</w:t>
      </w:r>
      <w:proofErr w:type="spellEnd"/>
      <w:r>
        <w:rPr>
          <w:i/>
        </w:rPr>
        <w:t xml:space="preserve"> </w:t>
      </w:r>
      <w:proofErr w:type="spellStart"/>
      <w:r>
        <w:rPr>
          <w:i/>
        </w:rPr>
        <w:t>instances</w:t>
      </w:r>
      <w:proofErr w:type="spellEnd"/>
      <w:r>
        <w:t xml:space="preserve"> no se notaría que el modelo no detecta bien a las directivas. Además, si se usaran los valores de la fila ‘</w:t>
      </w:r>
      <w:proofErr w:type="spellStart"/>
      <w:r>
        <w:rPr>
          <w:i/>
        </w:rPr>
        <w:t>Weighted</w:t>
      </w:r>
      <w:proofErr w:type="spellEnd"/>
      <w:r>
        <w:rPr>
          <w:i/>
        </w:rPr>
        <w:t xml:space="preserve"> </w:t>
      </w:r>
      <w:proofErr w:type="spellStart"/>
      <w:r>
        <w:rPr>
          <w:i/>
        </w:rPr>
        <w:t>Avg</w:t>
      </w:r>
      <w:proofErr w:type="spellEnd"/>
      <w:r>
        <w:rPr>
          <w:i/>
        </w:rPr>
        <w:t>.</w:t>
      </w:r>
      <w:r>
        <w:t xml:space="preserve">’ no se notaría que hay un </w:t>
      </w:r>
      <w:proofErr w:type="spellStart"/>
      <w:r>
        <w:rPr>
          <w:i/>
        </w:rPr>
        <w:t>recall</w:t>
      </w:r>
      <w:proofErr w:type="spellEnd"/>
      <w:r>
        <w:t xml:space="preserve"> de solo 0.636 para las directivas. Por estas razones se usa el s</w:t>
      </w:r>
      <w:r w:rsidR="00135330">
        <w:t>ubconjunto de métricas detallado antes.</w:t>
      </w:r>
    </w:p>
    <w:p w:rsidR="00EE2482" w:rsidRDefault="00EE2482" w:rsidP="00EE2482">
      <w:pPr>
        <w:keepNext/>
      </w:pPr>
      <w:r>
        <w:rPr>
          <w:noProof/>
        </w:rPr>
        <w:drawing>
          <wp:inline distT="0" distB="0" distL="0" distR="0" wp14:anchorId="07289909" wp14:editId="3B83A318">
            <wp:extent cx="6106795" cy="3707130"/>
            <wp:effectExtent l="0" t="0" r="8255" b="76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es-NO-usados-en-resultados-de-weka.png"/>
                    <pic:cNvPicPr/>
                  </pic:nvPicPr>
                  <pic:blipFill>
                    <a:blip r:embed="rId17">
                      <a:extLst>
                        <a:ext uri="{28A0092B-C50C-407E-A947-70E740481C1C}">
                          <a14:useLocalDpi xmlns:a14="http://schemas.microsoft.com/office/drawing/2010/main" val="0"/>
                        </a:ext>
                      </a:extLst>
                    </a:blip>
                    <a:stretch>
                      <a:fillRect/>
                    </a:stretch>
                  </pic:blipFill>
                  <pic:spPr>
                    <a:xfrm>
                      <a:off x="0" y="0"/>
                      <a:ext cx="6106795" cy="3707130"/>
                    </a:xfrm>
                    <a:prstGeom prst="rect">
                      <a:avLst/>
                    </a:prstGeom>
                  </pic:spPr>
                </pic:pic>
              </a:graphicData>
            </a:graphic>
          </wp:inline>
        </w:drawing>
      </w:r>
    </w:p>
    <w:p w:rsidR="00EE2482" w:rsidRDefault="00EE2482" w:rsidP="00EE2482">
      <w:pPr>
        <w:pStyle w:val="Epgrafe"/>
      </w:pPr>
      <w:bookmarkStart w:id="59" w:name="_Ref427749541"/>
      <w:bookmarkStart w:id="60" w:name="_Ref427749544"/>
      <w:r>
        <w:t xml:space="preserve">Imagen </w:t>
      </w:r>
      <w:fldSimple w:instr=" SEQ Imagen \* ARABIC ">
        <w:r w:rsidR="002B468D">
          <w:rPr>
            <w:noProof/>
          </w:rPr>
          <w:t>3</w:t>
        </w:r>
      </w:fldSimple>
      <w:bookmarkEnd w:id="59"/>
      <w:r>
        <w:t xml:space="preserve">:   Resultados del clasificador llamado </w:t>
      </w:r>
      <w:proofErr w:type="spellStart"/>
      <w:r w:rsidRPr="00473570">
        <w:rPr>
          <w:i/>
        </w:rPr>
        <w:t>One</w:t>
      </w:r>
      <w:proofErr w:type="spellEnd"/>
      <w:r w:rsidRPr="00473570">
        <w:rPr>
          <w:i/>
        </w:rPr>
        <w:t>-R</w:t>
      </w:r>
      <w:r>
        <w:t xml:space="preserve"> sobre los datos preliminares (desbalanceados) para servir de ejemplo de que hay métricas que no representan la calidad de un clasificador para detectar directivas.</w:t>
      </w:r>
      <w:bookmarkEnd w:id="60"/>
    </w:p>
    <w:p w:rsidR="00135330" w:rsidRDefault="00135330" w:rsidP="00135330"/>
    <w:p w:rsidR="00135330" w:rsidRPr="00473570" w:rsidRDefault="00135330" w:rsidP="00135330">
      <w:pPr>
        <w:rPr>
          <w:b/>
          <w:bCs/>
          <w:i/>
          <w:iCs/>
          <w:color w:val="4F81BD" w:themeColor="accent1"/>
        </w:rPr>
      </w:pPr>
      <w:r>
        <w:rPr>
          <w:rStyle w:val="nfasisintenso"/>
        </w:rPr>
        <w:t>Resultados con 4 clases:</w:t>
      </w:r>
    </w:p>
    <w:p w:rsidR="00135330" w:rsidRDefault="00135330" w:rsidP="00135330">
      <w:r>
        <w:t xml:space="preserve">Se realizaron experimentos con 4 clases para conocer el rendimiento de los clasificadores intentando clasificar más de solo dos clases. Con cuatro clases de comentarios es más complicado definir una metodología para comparar los resultados como se hizo para los casos con dos clases, basta ver en la </w:t>
      </w:r>
      <w:r>
        <w:fldChar w:fldCharType="begin"/>
      </w:r>
      <w:r>
        <w:instrText xml:space="preserve"> REF _Ref427750071 \h </w:instrText>
      </w:r>
      <w:r>
        <w:fldChar w:fldCharType="separate"/>
      </w:r>
      <w:r w:rsidR="00AF41C2">
        <w:t xml:space="preserve">Imagen </w:t>
      </w:r>
      <w:r w:rsidR="00AF41C2">
        <w:rPr>
          <w:noProof/>
        </w:rPr>
        <w:t>3</w:t>
      </w:r>
      <w:r>
        <w:fldChar w:fldCharType="end"/>
      </w:r>
      <w:r>
        <w:t xml:space="preserve"> que ahora la matriz de confusión es de 4 filas por 4 columnas.</w:t>
      </w:r>
    </w:p>
    <w:p w:rsidR="00135330" w:rsidRPr="00473570" w:rsidRDefault="00135330" w:rsidP="00135330">
      <w:pPr>
        <w:rPr>
          <w:i/>
        </w:rPr>
      </w:pPr>
      <w:r>
        <w:t xml:space="preserve">Idealmente se busca que los errores adivinando directivas, </w:t>
      </w:r>
      <w:proofErr w:type="spellStart"/>
      <w:r>
        <w:t>semi</w:t>
      </w:r>
      <w:proofErr w:type="spellEnd"/>
      <w:r>
        <w:t>-directivas y directivas-</w:t>
      </w:r>
      <w:proofErr w:type="spellStart"/>
      <w:r>
        <w:t>null</w:t>
      </w:r>
      <w:proofErr w:type="spellEnd"/>
      <w:r>
        <w:t xml:space="preserve"> sean lo menor posible y al mismo tiempo que </w:t>
      </w:r>
      <w:proofErr w:type="gramStart"/>
      <w:r>
        <w:t xml:space="preserve">pocas </w:t>
      </w:r>
      <w:r w:rsidRPr="00473570">
        <w:rPr>
          <w:i/>
        </w:rPr>
        <w:t>no-directivas</w:t>
      </w:r>
      <w:proofErr w:type="gramEnd"/>
      <w:r>
        <w:t xml:space="preserve"> sean incorrectamente adivinadas. En otras palabras: “que las clases </w:t>
      </w:r>
      <w:r>
        <w:rPr>
          <w:i/>
        </w:rPr>
        <w:t xml:space="preserve">directiva, </w:t>
      </w:r>
      <w:proofErr w:type="spellStart"/>
      <w:r>
        <w:rPr>
          <w:i/>
        </w:rPr>
        <w:t>semi</w:t>
      </w:r>
      <w:proofErr w:type="spellEnd"/>
      <w:r>
        <w:rPr>
          <w:i/>
        </w:rPr>
        <w:t>-</w:t>
      </w:r>
      <w:r w:rsidRPr="00473570">
        <w:t>directiva</w:t>
      </w:r>
      <w:r>
        <w:t xml:space="preserve"> y </w:t>
      </w:r>
      <w:r w:rsidRPr="00473570">
        <w:t>directiva</w:t>
      </w:r>
      <w:r>
        <w:rPr>
          <w:i/>
        </w:rPr>
        <w:t>-</w:t>
      </w:r>
      <w:proofErr w:type="spellStart"/>
      <w:r>
        <w:rPr>
          <w:i/>
        </w:rPr>
        <w:t>null</w:t>
      </w:r>
      <w:proofErr w:type="spellEnd"/>
      <w:r>
        <w:t xml:space="preserve"> tengan un valor de </w:t>
      </w:r>
      <w:r>
        <w:rPr>
          <w:i/>
        </w:rPr>
        <w:t>‘</w:t>
      </w:r>
      <w:proofErr w:type="spellStart"/>
      <w:r>
        <w:rPr>
          <w:i/>
        </w:rPr>
        <w:t>recall</w:t>
      </w:r>
      <w:proofErr w:type="spellEnd"/>
      <w:r>
        <w:rPr>
          <w:i/>
        </w:rPr>
        <w:t>’</w:t>
      </w:r>
      <w:r>
        <w:t xml:space="preserve"> y de ‘</w:t>
      </w:r>
      <w:proofErr w:type="spellStart"/>
      <w:r w:rsidRPr="003443BB">
        <w:rPr>
          <w:i/>
        </w:rPr>
        <w:t>precision</w:t>
      </w:r>
      <w:proofErr w:type="spellEnd"/>
      <w:r w:rsidRPr="00473570">
        <w:rPr>
          <w:i/>
        </w:rPr>
        <w:t>’</w:t>
      </w:r>
      <w:r>
        <w:t xml:space="preserve"> </w:t>
      </w:r>
      <w:r w:rsidRPr="00F248C7">
        <w:t>lo</w:t>
      </w:r>
      <w:r>
        <w:t xml:space="preserve"> más cercano a 1 posible, mientras que el valor ‘</w:t>
      </w:r>
      <w:proofErr w:type="spellStart"/>
      <w:r>
        <w:rPr>
          <w:i/>
        </w:rPr>
        <w:t>recall</w:t>
      </w:r>
      <w:proofErr w:type="spellEnd"/>
      <w:r>
        <w:rPr>
          <w:i/>
        </w:rPr>
        <w:t xml:space="preserve">’ de </w:t>
      </w:r>
      <w:r>
        <w:t xml:space="preserve">la clase </w:t>
      </w:r>
      <w:r w:rsidRPr="00473570">
        <w:rPr>
          <w:i/>
        </w:rPr>
        <w:t>no-directiva</w:t>
      </w:r>
      <w:r>
        <w:t xml:space="preserve"> sea suficientemente cercano a 1</w:t>
      </w:r>
      <w:r w:rsidRPr="00473570">
        <w:t>”</w:t>
      </w:r>
      <w:r>
        <w:t>.</w:t>
      </w:r>
    </w:p>
    <w:p w:rsidR="00135330" w:rsidRPr="00135330" w:rsidRDefault="00135330" w:rsidP="00135330"/>
    <w:p w:rsidR="00EE2482" w:rsidRDefault="00EE2482" w:rsidP="00EE2482">
      <w:pPr>
        <w:keepNext/>
      </w:pPr>
      <w:r>
        <w:rPr>
          <w:noProof/>
        </w:rPr>
        <w:drawing>
          <wp:inline distT="0" distB="0" distL="0" distR="0" wp14:anchorId="4414ABBB" wp14:editId="680D00DE">
            <wp:extent cx="6106795" cy="3950660"/>
            <wp:effectExtent l="0" t="0" r="8255" b="0"/>
            <wp:docPr id="7" name="Imagen 7" descr="C:\Users\gabo\AppData\Local\Monosnap\Temp\Weka Explorer 2015-08-17 15.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o\AppData\Local\Monosnap\Temp\Weka Explorer 2015-08-17 15.52.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6795" cy="3950660"/>
                    </a:xfrm>
                    <a:prstGeom prst="rect">
                      <a:avLst/>
                    </a:prstGeom>
                    <a:noFill/>
                    <a:ln>
                      <a:noFill/>
                    </a:ln>
                  </pic:spPr>
                </pic:pic>
              </a:graphicData>
            </a:graphic>
          </wp:inline>
        </w:drawing>
      </w:r>
    </w:p>
    <w:p w:rsidR="00EE2482" w:rsidRDefault="00EE2482" w:rsidP="00EE2482">
      <w:pPr>
        <w:pStyle w:val="Epgrafe"/>
      </w:pPr>
      <w:bookmarkStart w:id="61" w:name="_Ref427750071"/>
      <w:r>
        <w:t xml:space="preserve">Imagen </w:t>
      </w:r>
      <w:fldSimple w:instr=" SEQ Imagen \* ARABIC ">
        <w:r w:rsidR="002B468D">
          <w:rPr>
            <w:noProof/>
          </w:rPr>
          <w:t>4</w:t>
        </w:r>
      </w:fldSimple>
      <w:bookmarkEnd w:id="61"/>
      <w:r>
        <w:t>:   Resultados de Weka como ejemplo de los experimentos realizados con 4 clases.</w:t>
      </w:r>
    </w:p>
    <w:p w:rsidR="00135330" w:rsidRDefault="00135330" w:rsidP="00EE2482"/>
    <w:p w:rsidR="00EE2482" w:rsidRPr="00F248C7" w:rsidRDefault="00EE2482" w:rsidP="00EE2482">
      <w:r>
        <w:t>Sin embargo, los resultados de este trabajo están lejos de alcanzar el ideal buscado y fue necesario comparar los resultados de otra manera. Al menos interesa saber cuánta diferencia existe entre intentar clasificar sólo dos clases (</w:t>
      </w:r>
      <w:r>
        <w:rPr>
          <w:i/>
        </w:rPr>
        <w:t xml:space="preserve">no-directiva </w:t>
      </w:r>
      <w:r>
        <w:t xml:space="preserve">y </w:t>
      </w:r>
      <w:r>
        <w:rPr>
          <w:i/>
        </w:rPr>
        <w:t>directiva</w:t>
      </w:r>
      <w:r>
        <w:t xml:space="preserve">) versus clasificar cuatro clases. Notemos que las clases </w:t>
      </w:r>
      <w:proofErr w:type="spellStart"/>
      <w:r>
        <w:rPr>
          <w:i/>
        </w:rPr>
        <w:lastRenderedPageBreak/>
        <w:t>semi</w:t>
      </w:r>
      <w:proofErr w:type="spellEnd"/>
      <w:r>
        <w:rPr>
          <w:i/>
        </w:rPr>
        <w:t>-directiva</w:t>
      </w:r>
      <w:r>
        <w:t xml:space="preserve"> y </w:t>
      </w:r>
      <w:r>
        <w:rPr>
          <w:i/>
        </w:rPr>
        <w:t>directiva-</w:t>
      </w:r>
      <w:proofErr w:type="spellStart"/>
      <w:r>
        <w:rPr>
          <w:i/>
        </w:rPr>
        <w:t>null</w:t>
      </w:r>
      <w:proofErr w:type="spellEnd"/>
      <w:r>
        <w:t xml:space="preserve"> son subclases de </w:t>
      </w:r>
      <w:r>
        <w:rPr>
          <w:i/>
        </w:rPr>
        <w:t>directiva</w:t>
      </w:r>
      <w:r>
        <w:t xml:space="preserve"> y que los experimentos con cuatro clases son para obtener información acerca de si es posible adivinar no sólo directivas de no-directivas, </w:t>
      </w:r>
      <w:proofErr w:type="spellStart"/>
      <w:r>
        <w:t>sinó</w:t>
      </w:r>
      <w:proofErr w:type="spellEnd"/>
      <w:r>
        <w:t xml:space="preserve"> que también los subtipos de directivas. Sería mucho mejor poder predecir correctamente los distintos tipos de advertencias en documentación de API para poder destacarlas con diferentes colores por ejemplo, pero si no es realmente factible lograr esto, sería suficiente con poder separar en dos clases. Para comparar entre los resultados con cuatro clases y los con solo dos clases se decide realizar los siguientes dos pasos:</w:t>
      </w:r>
    </w:p>
    <w:p w:rsidR="00EE2482" w:rsidRDefault="00EE2482" w:rsidP="00EE2482">
      <w:pPr>
        <w:pStyle w:val="Prrafodelista"/>
        <w:numPr>
          <w:ilvl w:val="0"/>
          <w:numId w:val="33"/>
        </w:numPr>
      </w:pPr>
      <w:r>
        <w:t>Transformar la matriz de confusión a una matriz de 2x2 de esta forma:</w:t>
      </w:r>
    </w:p>
    <w:p w:rsidR="00EE2482" w:rsidRDefault="00CD7DC2" w:rsidP="00EE2482">
      <w:pPr>
        <w:pStyle w:val="Prrafodelista"/>
      </w:pPr>
      <m:oMath>
        <m:d>
          <m:dPr>
            <m:begChr m:val=""/>
            <m:endChr m:val="]"/>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1,4</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2,4</m:t>
                          </m:r>
                        </m:sub>
                      </m:sSub>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4,1</m:t>
                          </m:r>
                        </m:sub>
                      </m:sSub>
                    </m:e>
                    <m:e>
                      <m:sSub>
                        <m:sSubPr>
                          <m:ctrlPr>
                            <w:rPr>
                              <w:rFonts w:ascii="Cambria Math" w:hAnsi="Cambria Math"/>
                              <w:i/>
                            </w:rPr>
                          </m:ctrlPr>
                        </m:sSubPr>
                        <m:e>
                          <m:r>
                            <w:rPr>
                              <w:rFonts w:ascii="Cambria Math" w:hAnsi="Cambria Math"/>
                            </w:rPr>
                            <m:t>m</m:t>
                          </m:r>
                        </m:e>
                        <m:sub>
                          <m:r>
                            <w:rPr>
                              <w:rFonts w:ascii="Cambria Math" w:hAnsi="Cambria Math"/>
                            </w:rPr>
                            <m:t>4,2</m:t>
                          </m:r>
                        </m:sub>
                      </m:sSub>
                    </m:e>
                    <m:e>
                      <m:sSub>
                        <m:sSubPr>
                          <m:ctrlPr>
                            <w:rPr>
                              <w:rFonts w:ascii="Cambria Math" w:hAnsi="Cambria Math"/>
                              <w:i/>
                            </w:rPr>
                          </m:ctrlPr>
                        </m:sSubPr>
                        <m:e>
                          <m:r>
                            <w:rPr>
                              <w:rFonts w:ascii="Cambria Math" w:hAnsi="Cambria Math"/>
                            </w:rPr>
                            <m:t>m</m:t>
                          </m:r>
                        </m:e>
                        <m:sub>
                          <m:r>
                            <w:rPr>
                              <w:rFonts w:ascii="Cambria Math" w:hAnsi="Cambria Math"/>
                            </w:rPr>
                            <m:t>4,3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4,4</m:t>
                          </m:r>
                        </m:sub>
                      </m:sSub>
                    </m:e>
                  </m:mr>
                </m:m>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2,2</m:t>
                          </m:r>
                        </m:sub>
                      </m:sSub>
                    </m:e>
                  </m:mr>
                </m:m>
              </m:e>
            </m:d>
          </m:e>
        </m:d>
        <m:r>
          <w:rPr>
            <w:rFonts w:ascii="Cambria Math" w:hAnsi="Cambria Math"/>
          </w:rPr>
          <m:t xml:space="preserve">     donde      </m:t>
        </m:r>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1,4</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4,1</m:t>
                  </m:r>
                </m:sub>
              </m:sSub>
            </m:e>
          </m:mr>
          <m:mr>
            <m:e>
              <m:sSub>
                <m:sSubPr>
                  <m:ctrlPr>
                    <w:rPr>
                      <w:rFonts w:ascii="Cambria Math" w:hAnsi="Cambria Math"/>
                      <w:i/>
                    </w:rPr>
                  </m:ctrlPr>
                </m:sSubPr>
                <m:e>
                  <m:r>
                    <w:rPr>
                      <w:rFonts w:ascii="Cambria Math" w:hAnsi="Cambria Math"/>
                    </w:rPr>
                    <m:t>m'</m:t>
                  </m:r>
                </m:e>
                <m:sub>
                  <m:r>
                    <w:rPr>
                      <w:rFonts w:ascii="Cambria Math" w:hAnsi="Cambria Math"/>
                    </w:rPr>
                    <m:t>2,2</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4</m:t>
                  </m:r>
                </m:sup>
                <m:e>
                  <m:nary>
                    <m:naryPr>
                      <m:chr m:val="∑"/>
                      <m:limLoc m:val="subSup"/>
                      <m:ctrlPr>
                        <w:rPr>
                          <w:rFonts w:ascii="Cambria Math" w:hAnsi="Cambria Math"/>
                          <w:i/>
                        </w:rPr>
                      </m:ctrlPr>
                    </m:naryPr>
                    <m:sub>
                      <m:r>
                        <w:rPr>
                          <w:rFonts w:ascii="Cambria Math" w:hAnsi="Cambria Math"/>
                        </w:rPr>
                        <m:t>j=2</m:t>
                      </m:r>
                    </m:sub>
                    <m:sup>
                      <m:r>
                        <w:rPr>
                          <w:rFonts w:ascii="Cambria Math" w:hAnsi="Cambria Math"/>
                        </w:rPr>
                        <m:t>4</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e>
              </m:nary>
            </m:e>
          </m:mr>
        </m:m>
        <m:r>
          <w:rPr>
            <w:rFonts w:ascii="Cambria Math" w:hAnsi="Cambria Math"/>
          </w:rPr>
          <m:t xml:space="preserve">       </m:t>
        </m:r>
      </m:oMath>
      <w:r w:rsidR="00EE2482">
        <w:t xml:space="preserve">  </w:t>
      </w:r>
    </w:p>
    <w:p w:rsidR="00EE2482" w:rsidRDefault="00EE2482" w:rsidP="00EE2482">
      <w:pPr>
        <w:pStyle w:val="Prrafodelista"/>
        <w:numPr>
          <w:ilvl w:val="0"/>
          <w:numId w:val="33"/>
        </w:numPr>
        <w:spacing w:before="240"/>
      </w:pPr>
      <w:r>
        <w:t xml:space="preserve">Comparar </w:t>
      </w:r>
      <w:proofErr w:type="spellStart"/>
      <w:r>
        <w:rPr>
          <w:i/>
        </w:rPr>
        <w:t>recall</w:t>
      </w:r>
      <w:proofErr w:type="spellEnd"/>
      <w:r>
        <w:rPr>
          <w:i/>
        </w:rPr>
        <w:t xml:space="preserve"> </w:t>
      </w:r>
      <w:r>
        <w:t xml:space="preserve">y </w:t>
      </w:r>
      <w:r>
        <w:rPr>
          <w:i/>
        </w:rPr>
        <w:t>precisión</w:t>
      </w:r>
      <w:r>
        <w:t xml:space="preserve"> del mismo modo que con resultados con dos clases</w:t>
      </w:r>
    </w:p>
    <w:p w:rsidR="00EE2482" w:rsidRDefault="00EE2482" w:rsidP="00EE2482"/>
    <w:p w:rsidR="00EE2482" w:rsidRPr="006E0E0D" w:rsidRDefault="00EE2482" w:rsidP="00EE2482">
      <w:r>
        <w:t>Aun teniendo este método, puede ser necesario analizar la matriz de confusión con cuatro clases en detalle para comprender los resultados de cada experimento con cuatro clases.</w:t>
      </w:r>
    </w:p>
    <w:p w:rsidR="00EE2482" w:rsidRDefault="00EE2482" w:rsidP="00EE2482">
      <w:pPr>
        <w:pStyle w:val="Ttulo2"/>
      </w:pPr>
      <w:r>
        <w:t>Discusión</w:t>
      </w:r>
    </w:p>
    <w:p w:rsidR="004D1858" w:rsidRPr="004D1858" w:rsidRDefault="004D1858" w:rsidP="004D1858">
      <w:r>
        <w:t>[[</w:t>
      </w:r>
      <w:proofErr w:type="gramStart"/>
      <w:r>
        <w:t>..</w:t>
      </w:r>
      <w:proofErr w:type="gramEnd"/>
      <w:r>
        <w:t xml:space="preserve"> pendiente]]</w:t>
      </w:r>
    </w:p>
    <w:p w:rsidR="00EE2482" w:rsidRDefault="00EE2482" w:rsidP="00EE2482">
      <w:pPr>
        <w:pStyle w:val="Ttulo1"/>
      </w:pPr>
      <w:bookmarkStart w:id="62" w:name="_Toc427070486"/>
      <w:r>
        <w:t>Resultados</w:t>
      </w:r>
      <w:bookmarkEnd w:id="62"/>
    </w:p>
    <w:p w:rsidR="00EE2482" w:rsidRDefault="00EE2482" w:rsidP="00EE2482">
      <w:r>
        <w:t>En esta sección se detallan los resultados de los experimentos realizados en Weka, que tienen el propósito de encontrar un buen modelo para adivinar las directivas dentro de una documentación de API.</w:t>
      </w:r>
    </w:p>
    <w:p w:rsidR="00EE2482" w:rsidRPr="00DF4105" w:rsidRDefault="00EE2482" w:rsidP="00EE2482">
      <w:r>
        <w:t xml:space="preserve">Para comparar la efectividad de cada modelo se usa la metodología explicada en la sección </w:t>
      </w:r>
      <w:r>
        <w:fldChar w:fldCharType="begin"/>
      </w:r>
      <w:r>
        <w:instrText xml:space="preserve"> REF _Ref427525428 \r \h </w:instrText>
      </w:r>
      <w:r>
        <w:fldChar w:fldCharType="separate"/>
      </w:r>
      <w:r w:rsidR="00AF41C2">
        <w:t>5.3</w:t>
      </w:r>
      <w:r>
        <w:fldChar w:fldCharType="end"/>
      </w:r>
      <w:r>
        <w:t>:</w:t>
      </w:r>
      <w:r w:rsidRPr="009D3151">
        <w:t xml:space="preserve"> </w:t>
      </w:r>
      <w:r>
        <w:t>‘</w:t>
      </w:r>
      <w:r>
        <w:fldChar w:fldCharType="begin"/>
      </w:r>
      <w:r>
        <w:instrText xml:space="preserve"> REF _Ref427525428 \h </w:instrText>
      </w:r>
      <w:r>
        <w:fldChar w:fldCharType="separate"/>
      </w:r>
      <w:r w:rsidR="00AF41C2">
        <w:t>Evaluación del rendimiento de un clasificador</w:t>
      </w:r>
      <w:r>
        <w:fldChar w:fldCharType="end"/>
      </w:r>
      <w:r>
        <w:t>’.</w:t>
      </w:r>
    </w:p>
    <w:p w:rsidR="00EE2482" w:rsidRDefault="00EE2482" w:rsidP="00EE2482">
      <w:pPr>
        <w:pStyle w:val="Ttulo2"/>
      </w:pPr>
      <w:bookmarkStart w:id="63" w:name="_Toc427070487"/>
      <w:r>
        <w:t>Resultados Preliminares</w:t>
      </w:r>
      <w:bookmarkEnd w:id="63"/>
    </w:p>
    <w:p w:rsidR="00EE2482" w:rsidRDefault="00EE2482" w:rsidP="00EE2482">
      <w:pPr>
        <w:pStyle w:val="Prrafodelista"/>
        <w:numPr>
          <w:ilvl w:val="0"/>
          <w:numId w:val="25"/>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E2482" w:rsidRDefault="00EE2482" w:rsidP="00EE2482">
      <w:pPr>
        <w:pStyle w:val="Prrafodelista"/>
        <w:numPr>
          <w:ilvl w:val="0"/>
          <w:numId w:val="25"/>
        </w:numPr>
      </w:pPr>
      <w:r>
        <w:t>Tablas adicionales comparando otras opciones y parámetros del filtro y opciones del mejor clasificador</w:t>
      </w:r>
      <w:r w:rsidR="00E6322E">
        <w:t xml:space="preserve"> (puede que no sea tan relevante incluir esto)</w:t>
      </w:r>
    </w:p>
    <w:p w:rsidR="00EE2482" w:rsidRDefault="00EE2482" w:rsidP="00EE2482">
      <w:pPr>
        <w:pStyle w:val="Prrafodelista"/>
        <w:numPr>
          <w:ilvl w:val="0"/>
          <w:numId w:val="25"/>
        </w:numPr>
      </w:pPr>
      <w:r>
        <w:t>Set reducido de clasificadores para los resultados finales</w:t>
      </w:r>
    </w:p>
    <w:p w:rsidR="00FA29EE" w:rsidRDefault="007E039C" w:rsidP="007E039C">
      <w:r>
        <w:t xml:space="preserve">Los resultados preliminares provienen de los experimentos realizados en Weka usando los datos preliminares descritos en la sección </w:t>
      </w:r>
      <w:r>
        <w:fldChar w:fldCharType="begin"/>
      </w:r>
      <w:r>
        <w:instrText xml:space="preserve"> REF _Ref427776260 \r \h </w:instrText>
      </w:r>
      <w:r>
        <w:fldChar w:fldCharType="separate"/>
      </w:r>
      <w:r>
        <w:t>4.1</w:t>
      </w:r>
      <w:r>
        <w:fldChar w:fldCharType="end"/>
      </w:r>
      <w:r>
        <w:t>.</w:t>
      </w:r>
      <w:r w:rsidR="00CD7DC2">
        <w:t xml:space="preserve"> Todos estos experimentos fueron realizados con la sig</w:t>
      </w:r>
      <w:r w:rsidR="00FA29EE">
        <w:t>uiente configuración:</w:t>
      </w:r>
    </w:p>
    <w:tbl>
      <w:tblPr>
        <w:tblStyle w:val="Tablaconcuadrcula"/>
        <w:tblW w:w="0" w:type="auto"/>
        <w:tblLook w:val="04A0" w:firstRow="1" w:lastRow="0" w:firstColumn="1" w:lastColumn="0" w:noHBand="0" w:noVBand="1"/>
      </w:tblPr>
      <w:tblGrid>
        <w:gridCol w:w="4878"/>
        <w:gridCol w:w="4879"/>
      </w:tblGrid>
      <w:tr w:rsidR="00FA29EE" w:rsidTr="00FA29EE">
        <w:tc>
          <w:tcPr>
            <w:tcW w:w="4878" w:type="dxa"/>
          </w:tcPr>
          <w:p w:rsidR="00FA29EE" w:rsidRDefault="00FA29EE" w:rsidP="007E039C">
            <w:r>
              <w:t>Datos de prueba</w:t>
            </w:r>
          </w:p>
        </w:tc>
        <w:tc>
          <w:tcPr>
            <w:tcW w:w="4879" w:type="dxa"/>
          </w:tcPr>
          <w:p w:rsidR="00FA29EE" w:rsidRDefault="00FA29EE" w:rsidP="007E039C">
            <w:r>
              <w:t xml:space="preserve">200 frases </w:t>
            </w:r>
            <w:r w:rsidR="00104E69">
              <w:t>extraídas</w:t>
            </w:r>
            <w:r>
              <w:t xml:space="preserve"> al azar del set de datos preliminar</w:t>
            </w:r>
          </w:p>
        </w:tc>
      </w:tr>
      <w:tr w:rsidR="00FA29EE" w:rsidTr="00FA29EE">
        <w:tc>
          <w:tcPr>
            <w:tcW w:w="4878" w:type="dxa"/>
          </w:tcPr>
          <w:p w:rsidR="00FA29EE" w:rsidRDefault="00FA29EE" w:rsidP="007E039C">
            <w:r>
              <w:t>Datos de entrenamiento</w:t>
            </w:r>
          </w:p>
        </w:tc>
        <w:tc>
          <w:tcPr>
            <w:tcW w:w="4879" w:type="dxa"/>
          </w:tcPr>
          <w:p w:rsidR="00FA29EE" w:rsidRDefault="00FA29EE" w:rsidP="007E039C">
            <w:r>
              <w:t>8876</w:t>
            </w:r>
            <w:r>
              <w:t xml:space="preserve"> - 200 = 8676 frases del set de datos preliminar</w:t>
            </w:r>
          </w:p>
        </w:tc>
      </w:tr>
      <w:tr w:rsidR="00FA29EE" w:rsidTr="00FA29EE">
        <w:tc>
          <w:tcPr>
            <w:tcW w:w="4878" w:type="dxa"/>
          </w:tcPr>
          <w:p w:rsidR="00FA29EE" w:rsidRDefault="00FA29EE" w:rsidP="007E039C">
            <w:r>
              <w:t>Clasificador</w:t>
            </w:r>
          </w:p>
        </w:tc>
        <w:tc>
          <w:tcPr>
            <w:tcW w:w="4879" w:type="dxa"/>
          </w:tcPr>
          <w:p w:rsidR="00FA29EE" w:rsidRDefault="00FA29EE" w:rsidP="00104E69">
            <w:proofErr w:type="spellStart"/>
            <w:r>
              <w:t>FilteredClassifier</w:t>
            </w:r>
            <w:proofErr w:type="spellEnd"/>
            <w:r>
              <w:t xml:space="preserve"> con filtro </w:t>
            </w:r>
            <w:proofErr w:type="spellStart"/>
            <w:r>
              <w:t>StringToWordVector</w:t>
            </w:r>
            <w:proofErr w:type="spellEnd"/>
            <w:r w:rsidR="00F32EF1">
              <w:t xml:space="preserve"> (ver sección </w:t>
            </w:r>
            <w:r w:rsidR="00F32EF1">
              <w:fldChar w:fldCharType="begin"/>
            </w:r>
            <w:r w:rsidR="00F32EF1">
              <w:instrText xml:space="preserve"> REF _Ref427782605 \r \h </w:instrText>
            </w:r>
            <w:r w:rsidR="00F32EF1">
              <w:fldChar w:fldCharType="separate"/>
            </w:r>
            <w:r w:rsidR="00F32EF1">
              <w:t>5.1.1</w:t>
            </w:r>
            <w:r w:rsidR="00F32EF1">
              <w:fldChar w:fldCharType="end"/>
            </w:r>
            <w:r w:rsidR="00F32EF1">
              <w:t>)</w:t>
            </w:r>
            <w:r>
              <w:t xml:space="preserve"> y con </w:t>
            </w:r>
            <w:r w:rsidR="00104E69">
              <w:t xml:space="preserve">todos </w:t>
            </w:r>
            <w:r>
              <w:t>los clasificadores</w:t>
            </w:r>
            <w:r w:rsidR="00104E69">
              <w:t xml:space="preserve"> </w:t>
            </w:r>
            <w:r w:rsidR="00104E69">
              <w:lastRenderedPageBreak/>
              <w:t xml:space="preserve">descritos en sección </w:t>
            </w:r>
            <w:r w:rsidR="00104E69">
              <w:fldChar w:fldCharType="begin"/>
            </w:r>
            <w:r w:rsidR="00104E69">
              <w:instrText xml:space="preserve"> REF _Ref427777109 \r \h </w:instrText>
            </w:r>
            <w:r w:rsidR="00104E69">
              <w:fldChar w:fldCharType="separate"/>
            </w:r>
            <w:r w:rsidR="00104E69">
              <w:t>5.2</w:t>
            </w:r>
            <w:r w:rsidR="00104E69">
              <w:fldChar w:fldCharType="end"/>
            </w:r>
            <w:r w:rsidR="00104E69">
              <w:t>.</w:t>
            </w:r>
          </w:p>
        </w:tc>
      </w:tr>
      <w:tr w:rsidR="00FA29EE" w:rsidTr="00FA29EE">
        <w:tc>
          <w:tcPr>
            <w:tcW w:w="4878" w:type="dxa"/>
          </w:tcPr>
          <w:p w:rsidR="00FA29EE" w:rsidRDefault="00104E69" w:rsidP="007E039C">
            <w:proofErr w:type="spellStart"/>
            <w:r>
              <w:lastRenderedPageBreak/>
              <w:t>StringToWordVector</w:t>
            </w:r>
            <w:proofErr w:type="spellEnd"/>
          </w:p>
        </w:tc>
        <w:tc>
          <w:tcPr>
            <w:tcW w:w="4879" w:type="dxa"/>
          </w:tcPr>
          <w:p w:rsidR="00104E69" w:rsidRDefault="00104E69" w:rsidP="00104E69">
            <w:r>
              <w:t>Parámetros por defectos excepto por:</w:t>
            </w:r>
          </w:p>
          <w:p w:rsidR="00FA29EE" w:rsidRPr="00104E69" w:rsidRDefault="00104E69" w:rsidP="00104E69">
            <w:pPr>
              <w:pStyle w:val="Prrafodelista"/>
              <w:numPr>
                <w:ilvl w:val="0"/>
                <w:numId w:val="34"/>
              </w:numPr>
            </w:pPr>
            <w:proofErr w:type="spellStart"/>
            <w:r w:rsidRPr="00104E69">
              <w:rPr>
                <w:i/>
              </w:rPr>
              <w:t>attributeIndices</w:t>
            </w:r>
            <w:proofErr w:type="spellEnd"/>
            <w:r w:rsidRPr="00104E69">
              <w:rPr>
                <w:i/>
              </w:rPr>
              <w:t>=</w:t>
            </w:r>
            <w:proofErr w:type="spellStart"/>
            <w:r w:rsidRPr="00104E69">
              <w:rPr>
                <w:i/>
              </w:rPr>
              <w:t>first</w:t>
            </w:r>
            <w:proofErr w:type="spellEnd"/>
          </w:p>
          <w:p w:rsidR="00104E69" w:rsidRPr="00104E69" w:rsidRDefault="00104E69" w:rsidP="00104E69">
            <w:pPr>
              <w:pStyle w:val="Prrafodelista"/>
              <w:numPr>
                <w:ilvl w:val="0"/>
                <w:numId w:val="34"/>
              </w:numPr>
              <w:rPr>
                <w:i/>
              </w:rPr>
            </w:pPr>
            <w:proofErr w:type="spellStart"/>
            <w:r w:rsidRPr="00104E69">
              <w:rPr>
                <w:i/>
              </w:rPr>
              <w:t>lowerCaseTokens</w:t>
            </w:r>
            <w:proofErr w:type="spellEnd"/>
            <w:r>
              <w:rPr>
                <w:i/>
              </w:rPr>
              <w:t>=true</w:t>
            </w:r>
          </w:p>
        </w:tc>
      </w:tr>
    </w:tbl>
    <w:p w:rsidR="00FA29EE" w:rsidRPr="00CD7DC2" w:rsidRDefault="00FA29EE" w:rsidP="007E039C"/>
    <w:p w:rsidR="00EE2482" w:rsidRDefault="00EE2482" w:rsidP="00EE2482">
      <w:r>
        <w:t>La siguiente tabla muestra los rendimientos en Weka de los clasificadores usado</w:t>
      </w:r>
      <w:r w:rsidR="00B10007">
        <w:t>s usando los datos preliminares y ordenados de menor a mayor primero según F-</w:t>
      </w:r>
      <w:proofErr w:type="spellStart"/>
      <w:r w:rsidR="00B10007">
        <w:t>Measure</w:t>
      </w:r>
      <w:proofErr w:type="spellEnd"/>
      <w:r w:rsidR="00B10007">
        <w:t xml:space="preserve"> y luego por </w:t>
      </w:r>
      <w:proofErr w:type="spellStart"/>
      <w:r w:rsidR="00B10007">
        <w:t>Recall</w:t>
      </w:r>
      <w:proofErr w:type="spellEnd"/>
      <w:r w:rsidR="00B10007">
        <w:t>.</w:t>
      </w:r>
    </w:p>
    <w:tbl>
      <w:tblPr>
        <w:tblStyle w:val="Estilo2"/>
        <w:tblW w:w="0" w:type="auto"/>
        <w:tblLook w:val="04A0" w:firstRow="1" w:lastRow="0" w:firstColumn="1" w:lastColumn="0" w:noHBand="0" w:noVBand="1"/>
      </w:tblPr>
      <w:tblGrid>
        <w:gridCol w:w="2561"/>
        <w:gridCol w:w="1411"/>
        <w:gridCol w:w="1411"/>
        <w:gridCol w:w="1511"/>
        <w:gridCol w:w="1288"/>
        <w:gridCol w:w="1559"/>
      </w:tblGrid>
      <w:tr w:rsidR="00EE2482" w:rsidTr="00B10007">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561" w:type="dxa"/>
          </w:tcPr>
          <w:p w:rsidR="00EE2482" w:rsidRDefault="00EE2482" w:rsidP="00B10007">
            <w:r>
              <w:t>Clasificador</w:t>
            </w:r>
          </w:p>
        </w:tc>
        <w:tc>
          <w:tcPr>
            <w:tcW w:w="1411" w:type="dxa"/>
          </w:tcPr>
          <w:p w:rsidR="00EE2482" w:rsidRDefault="00EE2482" w:rsidP="00B10007">
            <w:pPr>
              <w:cnfStyle w:val="100000000000" w:firstRow="1" w:lastRow="0" w:firstColumn="0" w:lastColumn="0" w:oddVBand="0" w:evenVBand="0" w:oddHBand="0" w:evenHBand="0" w:firstRowFirstColumn="0" w:firstRowLastColumn="0" w:lastRowFirstColumn="0" w:lastRowLastColumn="0"/>
            </w:pPr>
            <w:r>
              <w:t>F-</w:t>
            </w:r>
            <w:proofErr w:type="spellStart"/>
            <w:r>
              <w:t>Measure</w:t>
            </w:r>
            <w:proofErr w:type="spellEnd"/>
          </w:p>
        </w:tc>
        <w:tc>
          <w:tcPr>
            <w:tcW w:w="1411" w:type="dxa"/>
          </w:tcPr>
          <w:p w:rsidR="00EE2482" w:rsidRDefault="00EE2482" w:rsidP="00B10007">
            <w:pPr>
              <w:cnfStyle w:val="100000000000" w:firstRow="1" w:lastRow="0" w:firstColumn="0" w:lastColumn="0" w:oddVBand="0" w:evenVBand="0" w:oddHBand="0" w:evenHBand="0" w:firstRowFirstColumn="0" w:firstRowLastColumn="0" w:lastRowFirstColumn="0" w:lastRowLastColumn="0"/>
            </w:pPr>
            <w:proofErr w:type="spellStart"/>
            <w:r>
              <w:t>Recall</w:t>
            </w:r>
            <w:proofErr w:type="spellEnd"/>
            <w:r>
              <w:t xml:space="preserve"> </w:t>
            </w:r>
          </w:p>
        </w:tc>
        <w:tc>
          <w:tcPr>
            <w:tcW w:w="1511" w:type="dxa"/>
          </w:tcPr>
          <w:p w:rsidR="00EE2482" w:rsidRDefault="00EE2482" w:rsidP="00B10007">
            <w:pPr>
              <w:cnfStyle w:val="100000000000" w:firstRow="1" w:lastRow="0" w:firstColumn="0" w:lastColumn="0" w:oddVBand="0" w:evenVBand="0" w:oddHBand="0" w:evenHBand="0" w:firstRowFirstColumn="0" w:firstRowLastColumn="0" w:lastRowFirstColumn="0" w:lastRowLastColumn="0"/>
            </w:pPr>
            <w:proofErr w:type="spellStart"/>
            <w:r>
              <w:t>Precision</w:t>
            </w:r>
            <w:proofErr w:type="spellEnd"/>
          </w:p>
        </w:tc>
        <w:tc>
          <w:tcPr>
            <w:tcW w:w="1288" w:type="dxa"/>
          </w:tcPr>
          <w:p w:rsidR="00EE2482" w:rsidRDefault="00EE2482" w:rsidP="00B10007">
            <w:pPr>
              <w:cnfStyle w:val="100000000000" w:firstRow="1" w:lastRow="0" w:firstColumn="0" w:lastColumn="0" w:oddVBand="0" w:evenVBand="0" w:oddHBand="0" w:evenHBand="0" w:firstRowFirstColumn="0" w:firstRowLastColumn="0" w:lastRowFirstColumn="0" w:lastRowLastColumn="0"/>
            </w:pPr>
            <w:r>
              <w:t xml:space="preserve">ROC </w:t>
            </w:r>
            <w:proofErr w:type="spellStart"/>
            <w:r>
              <w:t>Area</w:t>
            </w:r>
            <w:proofErr w:type="spellEnd"/>
            <w:r>
              <w:t xml:space="preserve"> </w:t>
            </w:r>
          </w:p>
        </w:tc>
        <w:tc>
          <w:tcPr>
            <w:tcW w:w="1559" w:type="dxa"/>
          </w:tcPr>
          <w:p w:rsidR="00EE2482" w:rsidRDefault="00EE2482" w:rsidP="00B10007">
            <w:pPr>
              <w:cnfStyle w:val="100000000000" w:firstRow="1" w:lastRow="0" w:firstColumn="0" w:lastColumn="0" w:oddVBand="0" w:evenVBand="0" w:oddHBand="0" w:evenHBand="0" w:firstRowFirstColumn="0" w:firstRowLastColumn="0" w:lastRowFirstColumn="0" w:lastRowLastColumn="0"/>
            </w:pPr>
            <w:r>
              <w:t xml:space="preserve">Kappa </w:t>
            </w:r>
            <w:proofErr w:type="spellStart"/>
            <w:r>
              <w:t>Statistic</w:t>
            </w:r>
            <w:proofErr w:type="spellEnd"/>
          </w:p>
        </w:tc>
      </w:tr>
      <w:tr w:rsidR="00EE2482" w:rsidTr="00B10007">
        <w:tc>
          <w:tcPr>
            <w:tcW w:w="2561" w:type="dxa"/>
            <w:vAlign w:val="bottom"/>
          </w:tcPr>
          <w:p w:rsidR="00EE2482" w:rsidRDefault="00EE2482" w:rsidP="00B10007">
            <w:proofErr w:type="spellStart"/>
            <w:r>
              <w:rPr>
                <w:rFonts w:ascii="Calibri" w:hAnsi="Calibri" w:cs="Calibri"/>
                <w:color w:val="000000"/>
              </w:rPr>
              <w:t>ZeroR</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w:t>
            </w:r>
          </w:p>
        </w:tc>
        <w:tc>
          <w:tcPr>
            <w:tcW w:w="1411" w:type="dxa"/>
            <w:vAlign w:val="bottom"/>
          </w:tcPr>
          <w:p w:rsidR="00EE2482" w:rsidRDefault="00EE2482" w:rsidP="00B10007">
            <w:r>
              <w:rPr>
                <w:rFonts w:ascii="Calibri" w:hAnsi="Calibri" w:cs="Calibri"/>
                <w:color w:val="000000"/>
              </w:rPr>
              <w:t>0</w:t>
            </w:r>
          </w:p>
        </w:tc>
        <w:tc>
          <w:tcPr>
            <w:tcW w:w="1511" w:type="dxa"/>
            <w:vAlign w:val="bottom"/>
          </w:tcPr>
          <w:p w:rsidR="00EE2482" w:rsidRDefault="00EE2482" w:rsidP="00B10007">
            <w:r>
              <w:rPr>
                <w:rFonts w:ascii="Calibri" w:hAnsi="Calibri" w:cs="Calibri"/>
                <w:color w:val="000000"/>
              </w:rPr>
              <w:t>0</w:t>
            </w:r>
          </w:p>
        </w:tc>
        <w:tc>
          <w:tcPr>
            <w:tcW w:w="1288" w:type="dxa"/>
            <w:vAlign w:val="bottom"/>
          </w:tcPr>
          <w:p w:rsidR="00EE2482" w:rsidRDefault="00EE2482" w:rsidP="00B10007">
            <w:r>
              <w:rPr>
                <w:rFonts w:ascii="Calibri" w:hAnsi="Calibri" w:cs="Calibri"/>
                <w:color w:val="000000"/>
              </w:rPr>
              <w:t>0.50</w:t>
            </w:r>
          </w:p>
        </w:tc>
        <w:tc>
          <w:tcPr>
            <w:tcW w:w="1559" w:type="dxa"/>
            <w:vAlign w:val="bottom"/>
          </w:tcPr>
          <w:p w:rsidR="00EE2482" w:rsidRDefault="00EE2482" w:rsidP="00B10007">
            <w:r>
              <w:rPr>
                <w:rFonts w:ascii="Calibri" w:hAnsi="Calibri" w:cs="Calibri"/>
                <w:color w:val="000000"/>
              </w:rPr>
              <w:t>0</w:t>
            </w:r>
          </w:p>
        </w:tc>
      </w:tr>
      <w:tr w:rsidR="00EE2482" w:rsidTr="00B10007">
        <w:tc>
          <w:tcPr>
            <w:tcW w:w="2561" w:type="dxa"/>
            <w:vAlign w:val="bottom"/>
          </w:tcPr>
          <w:p w:rsidR="00EE2482" w:rsidRDefault="00EE2482" w:rsidP="00B10007">
            <w:r>
              <w:rPr>
                <w:rFonts w:ascii="Calibri" w:hAnsi="Calibri" w:cs="Calibri"/>
                <w:color w:val="000000"/>
              </w:rPr>
              <w:t>AdaBoostM1</w:t>
            </w:r>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0.54</w:t>
            </w:r>
          </w:p>
        </w:tc>
        <w:tc>
          <w:tcPr>
            <w:tcW w:w="1411" w:type="dxa"/>
            <w:vAlign w:val="bottom"/>
          </w:tcPr>
          <w:p w:rsidR="00EE2482" w:rsidRDefault="00EE2482" w:rsidP="00B10007">
            <w:r>
              <w:rPr>
                <w:rFonts w:ascii="Calibri" w:hAnsi="Calibri" w:cs="Calibri"/>
                <w:color w:val="000000"/>
              </w:rPr>
              <w:t>0.52</w:t>
            </w:r>
          </w:p>
        </w:tc>
        <w:tc>
          <w:tcPr>
            <w:tcW w:w="1511" w:type="dxa"/>
            <w:vAlign w:val="bottom"/>
          </w:tcPr>
          <w:p w:rsidR="00EE2482" w:rsidRDefault="00EE2482" w:rsidP="00B10007">
            <w:r>
              <w:rPr>
                <w:rFonts w:ascii="Calibri" w:hAnsi="Calibri" w:cs="Calibri"/>
                <w:color w:val="000000"/>
              </w:rPr>
              <w:t>0.57</w:t>
            </w:r>
          </w:p>
        </w:tc>
        <w:tc>
          <w:tcPr>
            <w:tcW w:w="1288" w:type="dxa"/>
            <w:vAlign w:val="bottom"/>
          </w:tcPr>
          <w:p w:rsidR="00EE2482" w:rsidRDefault="00EE2482" w:rsidP="00B10007">
            <w:r>
              <w:rPr>
                <w:rFonts w:ascii="Calibri" w:hAnsi="Calibri" w:cs="Calibri"/>
                <w:color w:val="000000"/>
              </w:rPr>
              <w:t>0.88</w:t>
            </w:r>
          </w:p>
        </w:tc>
        <w:tc>
          <w:tcPr>
            <w:tcW w:w="1559" w:type="dxa"/>
            <w:vAlign w:val="bottom"/>
          </w:tcPr>
          <w:p w:rsidR="00EE2482" w:rsidRDefault="00EE2482" w:rsidP="00B10007">
            <w:r>
              <w:rPr>
                <w:rFonts w:ascii="Calibri" w:hAnsi="Calibri" w:cs="Calibri"/>
                <w:color w:val="000000"/>
              </w:rPr>
              <w:t>0.45</w:t>
            </w:r>
          </w:p>
        </w:tc>
      </w:tr>
      <w:tr w:rsidR="00EE2482" w:rsidTr="00B10007">
        <w:tc>
          <w:tcPr>
            <w:tcW w:w="2561" w:type="dxa"/>
            <w:vAlign w:val="bottom"/>
          </w:tcPr>
          <w:p w:rsidR="00EE2482" w:rsidRDefault="00EE2482" w:rsidP="00B10007">
            <w:proofErr w:type="spellStart"/>
            <w:r>
              <w:rPr>
                <w:rFonts w:ascii="Calibri" w:hAnsi="Calibri" w:cs="Calibri"/>
                <w:color w:val="000000"/>
              </w:rPr>
              <w:t>DMNBtext</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0.63</w:t>
            </w:r>
          </w:p>
        </w:tc>
        <w:tc>
          <w:tcPr>
            <w:tcW w:w="1411" w:type="dxa"/>
            <w:vAlign w:val="bottom"/>
          </w:tcPr>
          <w:p w:rsidR="00EE2482" w:rsidRDefault="00EE2482" w:rsidP="00B10007">
            <w:r>
              <w:rPr>
                <w:rFonts w:ascii="Calibri" w:hAnsi="Calibri" w:cs="Calibri"/>
                <w:color w:val="000000"/>
              </w:rPr>
              <w:t>0.52</w:t>
            </w:r>
          </w:p>
        </w:tc>
        <w:tc>
          <w:tcPr>
            <w:tcW w:w="1511" w:type="dxa"/>
            <w:vAlign w:val="bottom"/>
          </w:tcPr>
          <w:p w:rsidR="00EE2482" w:rsidRDefault="00EE2482" w:rsidP="00B10007">
            <w:r>
              <w:rPr>
                <w:rFonts w:ascii="Calibri" w:hAnsi="Calibri" w:cs="Calibri"/>
                <w:color w:val="000000"/>
              </w:rPr>
              <w:t>0.81</w:t>
            </w:r>
          </w:p>
        </w:tc>
        <w:tc>
          <w:tcPr>
            <w:tcW w:w="1288" w:type="dxa"/>
            <w:vAlign w:val="bottom"/>
          </w:tcPr>
          <w:p w:rsidR="00EE2482" w:rsidRDefault="00EE2482" w:rsidP="00B10007">
            <w:r>
              <w:rPr>
                <w:rFonts w:ascii="Calibri" w:hAnsi="Calibri" w:cs="Calibri"/>
                <w:color w:val="000000"/>
              </w:rPr>
              <w:t>0.81</w:t>
            </w:r>
          </w:p>
        </w:tc>
        <w:tc>
          <w:tcPr>
            <w:tcW w:w="1559" w:type="dxa"/>
            <w:vAlign w:val="bottom"/>
          </w:tcPr>
          <w:p w:rsidR="00EE2482" w:rsidRDefault="00EE2482" w:rsidP="00B10007">
            <w:r>
              <w:rPr>
                <w:rFonts w:ascii="Calibri" w:hAnsi="Calibri" w:cs="Calibri"/>
                <w:color w:val="000000"/>
              </w:rPr>
              <w:t>0.58</w:t>
            </w:r>
          </w:p>
        </w:tc>
      </w:tr>
      <w:tr w:rsidR="00EE2482" w:rsidTr="00B10007">
        <w:tc>
          <w:tcPr>
            <w:tcW w:w="2561" w:type="dxa"/>
            <w:vAlign w:val="bottom"/>
          </w:tcPr>
          <w:p w:rsidR="00EE2482" w:rsidRDefault="00EE2482" w:rsidP="00B10007">
            <w:proofErr w:type="spellStart"/>
            <w:r>
              <w:rPr>
                <w:rFonts w:ascii="Calibri" w:hAnsi="Calibri" w:cs="Calibri"/>
                <w:color w:val="000000"/>
              </w:rPr>
              <w:t>NaiveBayes</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0.64</w:t>
            </w:r>
          </w:p>
        </w:tc>
        <w:tc>
          <w:tcPr>
            <w:tcW w:w="1411" w:type="dxa"/>
            <w:vAlign w:val="bottom"/>
          </w:tcPr>
          <w:p w:rsidR="00EE2482" w:rsidRDefault="00EE2482" w:rsidP="00B10007">
            <w:r>
              <w:rPr>
                <w:rFonts w:ascii="Calibri" w:hAnsi="Calibri" w:cs="Calibri"/>
                <w:color w:val="000000"/>
              </w:rPr>
              <w:t>0.82</w:t>
            </w:r>
          </w:p>
        </w:tc>
        <w:tc>
          <w:tcPr>
            <w:tcW w:w="1511" w:type="dxa"/>
            <w:vAlign w:val="bottom"/>
          </w:tcPr>
          <w:p w:rsidR="00EE2482" w:rsidRDefault="00EE2482" w:rsidP="00B10007">
            <w:r>
              <w:rPr>
                <w:rFonts w:ascii="Calibri" w:hAnsi="Calibri" w:cs="Calibri"/>
                <w:color w:val="000000"/>
              </w:rPr>
              <w:t>0.53</w:t>
            </w:r>
          </w:p>
        </w:tc>
        <w:tc>
          <w:tcPr>
            <w:tcW w:w="1288" w:type="dxa"/>
            <w:vAlign w:val="bottom"/>
          </w:tcPr>
          <w:p w:rsidR="00EE2482" w:rsidRDefault="00EE2482" w:rsidP="00B10007">
            <w:r>
              <w:rPr>
                <w:rFonts w:ascii="Calibri" w:hAnsi="Calibri" w:cs="Calibri"/>
                <w:color w:val="000000"/>
              </w:rPr>
              <w:t>0.90</w:t>
            </w:r>
          </w:p>
        </w:tc>
        <w:tc>
          <w:tcPr>
            <w:tcW w:w="1559" w:type="dxa"/>
            <w:vAlign w:val="bottom"/>
          </w:tcPr>
          <w:p w:rsidR="00EE2482" w:rsidRDefault="00EE2482" w:rsidP="00B10007">
            <w:r>
              <w:rPr>
                <w:rFonts w:ascii="Calibri" w:hAnsi="Calibri" w:cs="Calibri"/>
                <w:color w:val="000000"/>
              </w:rPr>
              <w:t>0.55</w:t>
            </w:r>
          </w:p>
        </w:tc>
      </w:tr>
      <w:tr w:rsidR="00EE2482" w:rsidTr="00B10007">
        <w:tc>
          <w:tcPr>
            <w:tcW w:w="2561" w:type="dxa"/>
            <w:vAlign w:val="bottom"/>
          </w:tcPr>
          <w:p w:rsidR="00EE2482" w:rsidRDefault="00EE2482" w:rsidP="00B10007">
            <w:proofErr w:type="spellStart"/>
            <w:r>
              <w:rPr>
                <w:rFonts w:ascii="Calibri" w:hAnsi="Calibri" w:cs="Calibri"/>
                <w:color w:val="000000"/>
              </w:rPr>
              <w:t>NaiveBayesMultinomial</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0.65</w:t>
            </w:r>
          </w:p>
        </w:tc>
        <w:tc>
          <w:tcPr>
            <w:tcW w:w="1411" w:type="dxa"/>
            <w:vAlign w:val="bottom"/>
          </w:tcPr>
          <w:p w:rsidR="00EE2482" w:rsidRDefault="00EE2482" w:rsidP="00B10007">
            <w:r>
              <w:rPr>
                <w:rFonts w:ascii="Calibri" w:hAnsi="Calibri" w:cs="Calibri"/>
                <w:color w:val="000000"/>
              </w:rPr>
              <w:t>0.64</w:t>
            </w:r>
          </w:p>
        </w:tc>
        <w:tc>
          <w:tcPr>
            <w:tcW w:w="1511" w:type="dxa"/>
            <w:vAlign w:val="bottom"/>
          </w:tcPr>
          <w:p w:rsidR="00EE2482" w:rsidRDefault="00EE2482" w:rsidP="00B10007">
            <w:r>
              <w:rPr>
                <w:rFonts w:ascii="Calibri" w:hAnsi="Calibri" w:cs="Calibri"/>
                <w:color w:val="000000"/>
              </w:rPr>
              <w:t>0.66</w:t>
            </w:r>
          </w:p>
        </w:tc>
        <w:tc>
          <w:tcPr>
            <w:tcW w:w="1288" w:type="dxa"/>
            <w:vAlign w:val="bottom"/>
          </w:tcPr>
          <w:p w:rsidR="00EE2482" w:rsidRDefault="00EE2482" w:rsidP="00B10007">
            <w:r>
              <w:rPr>
                <w:rFonts w:ascii="Calibri" w:hAnsi="Calibri" w:cs="Calibri"/>
                <w:color w:val="000000"/>
              </w:rPr>
              <w:t>0.87</w:t>
            </w:r>
          </w:p>
        </w:tc>
        <w:tc>
          <w:tcPr>
            <w:tcW w:w="1559" w:type="dxa"/>
            <w:vAlign w:val="bottom"/>
          </w:tcPr>
          <w:p w:rsidR="00EE2482" w:rsidRDefault="00EE2482" w:rsidP="00B10007">
            <w:r>
              <w:rPr>
                <w:rFonts w:ascii="Calibri" w:hAnsi="Calibri" w:cs="Calibri"/>
                <w:color w:val="000000"/>
              </w:rPr>
              <w:t>0.58</w:t>
            </w:r>
          </w:p>
        </w:tc>
      </w:tr>
      <w:tr w:rsidR="00EE2482" w:rsidTr="00B10007">
        <w:tc>
          <w:tcPr>
            <w:tcW w:w="2561" w:type="dxa"/>
            <w:vAlign w:val="bottom"/>
          </w:tcPr>
          <w:p w:rsidR="00EE2482" w:rsidRDefault="00EE2482" w:rsidP="00B10007">
            <w:proofErr w:type="spellStart"/>
            <w:r>
              <w:rPr>
                <w:rFonts w:ascii="Calibri" w:hAnsi="Calibri" w:cs="Calibri"/>
                <w:color w:val="000000"/>
              </w:rPr>
              <w:t>BayesianLogisticRegresion</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0.70</w:t>
            </w:r>
          </w:p>
        </w:tc>
        <w:tc>
          <w:tcPr>
            <w:tcW w:w="1411" w:type="dxa"/>
            <w:vAlign w:val="bottom"/>
          </w:tcPr>
          <w:p w:rsidR="00EE2482" w:rsidRDefault="00EE2482" w:rsidP="00B10007">
            <w:r>
              <w:rPr>
                <w:rFonts w:ascii="Calibri" w:hAnsi="Calibri" w:cs="Calibri"/>
                <w:color w:val="000000"/>
              </w:rPr>
              <w:t>0.67</w:t>
            </w:r>
          </w:p>
        </w:tc>
        <w:tc>
          <w:tcPr>
            <w:tcW w:w="1511" w:type="dxa"/>
            <w:vAlign w:val="bottom"/>
          </w:tcPr>
          <w:p w:rsidR="00EE2482" w:rsidRDefault="00EE2482" w:rsidP="00B10007">
            <w:r>
              <w:rPr>
                <w:rFonts w:ascii="Calibri" w:hAnsi="Calibri" w:cs="Calibri"/>
                <w:color w:val="000000"/>
              </w:rPr>
              <w:t>0.73</w:t>
            </w:r>
          </w:p>
        </w:tc>
        <w:tc>
          <w:tcPr>
            <w:tcW w:w="1288" w:type="dxa"/>
            <w:vAlign w:val="bottom"/>
          </w:tcPr>
          <w:p w:rsidR="00EE2482" w:rsidRDefault="00EE2482" w:rsidP="00B10007">
            <w:r>
              <w:rPr>
                <w:rFonts w:ascii="Calibri" w:hAnsi="Calibri" w:cs="Calibri"/>
                <w:color w:val="000000"/>
              </w:rPr>
              <w:t>0.81</w:t>
            </w:r>
          </w:p>
        </w:tc>
        <w:tc>
          <w:tcPr>
            <w:tcW w:w="1559" w:type="dxa"/>
            <w:vAlign w:val="bottom"/>
          </w:tcPr>
          <w:p w:rsidR="00EE2482" w:rsidRDefault="00EE2482" w:rsidP="00B10007">
            <w:r>
              <w:rPr>
                <w:rFonts w:ascii="Calibri" w:hAnsi="Calibri" w:cs="Calibri"/>
                <w:color w:val="000000"/>
              </w:rPr>
              <w:t>0.06</w:t>
            </w:r>
          </w:p>
        </w:tc>
      </w:tr>
      <w:tr w:rsidR="00EE2482" w:rsidTr="00B10007">
        <w:tc>
          <w:tcPr>
            <w:tcW w:w="2561" w:type="dxa"/>
            <w:vAlign w:val="bottom"/>
          </w:tcPr>
          <w:p w:rsidR="00EE2482" w:rsidRDefault="00EE2482" w:rsidP="00B10007">
            <w:r>
              <w:rPr>
                <w:rFonts w:ascii="Calibri" w:hAnsi="Calibri" w:cs="Calibri"/>
                <w:color w:val="000000"/>
              </w:rPr>
              <w:t>PART</w:t>
            </w:r>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0.76</w:t>
            </w:r>
          </w:p>
        </w:tc>
        <w:tc>
          <w:tcPr>
            <w:tcW w:w="1411" w:type="dxa"/>
            <w:vAlign w:val="bottom"/>
          </w:tcPr>
          <w:p w:rsidR="00EE2482" w:rsidRDefault="00EE2482" w:rsidP="00B10007">
            <w:r>
              <w:rPr>
                <w:rFonts w:ascii="Calibri" w:hAnsi="Calibri" w:cs="Calibri"/>
                <w:color w:val="000000"/>
              </w:rPr>
              <w:t>0.76</w:t>
            </w:r>
          </w:p>
        </w:tc>
        <w:tc>
          <w:tcPr>
            <w:tcW w:w="1511" w:type="dxa"/>
            <w:vAlign w:val="bottom"/>
          </w:tcPr>
          <w:p w:rsidR="00EE2482" w:rsidRDefault="00EE2482" w:rsidP="00B10007">
            <w:r>
              <w:rPr>
                <w:rFonts w:ascii="Calibri" w:hAnsi="Calibri" w:cs="Calibri"/>
                <w:color w:val="000000"/>
              </w:rPr>
              <w:t>0.76</w:t>
            </w:r>
          </w:p>
        </w:tc>
        <w:tc>
          <w:tcPr>
            <w:tcW w:w="1288" w:type="dxa"/>
            <w:vAlign w:val="bottom"/>
          </w:tcPr>
          <w:p w:rsidR="00EE2482" w:rsidRDefault="00EE2482" w:rsidP="00B10007">
            <w:r>
              <w:rPr>
                <w:rFonts w:ascii="Calibri" w:hAnsi="Calibri" w:cs="Calibri"/>
                <w:color w:val="000000"/>
              </w:rPr>
              <w:t>0.89</w:t>
            </w:r>
          </w:p>
        </w:tc>
        <w:tc>
          <w:tcPr>
            <w:tcW w:w="1559" w:type="dxa"/>
            <w:vAlign w:val="bottom"/>
          </w:tcPr>
          <w:p w:rsidR="00EE2482" w:rsidRDefault="00EE2482" w:rsidP="00B10007">
            <w:r>
              <w:rPr>
                <w:rFonts w:ascii="Calibri" w:hAnsi="Calibri" w:cs="Calibri"/>
                <w:color w:val="000000"/>
              </w:rPr>
              <w:t>0.71</w:t>
            </w:r>
          </w:p>
        </w:tc>
      </w:tr>
      <w:tr w:rsidR="00EE2482" w:rsidTr="00B10007">
        <w:tc>
          <w:tcPr>
            <w:tcW w:w="2561" w:type="dxa"/>
            <w:vAlign w:val="bottom"/>
          </w:tcPr>
          <w:p w:rsidR="00EE2482" w:rsidRDefault="00EE2482" w:rsidP="00B10007">
            <w:proofErr w:type="spellStart"/>
            <w:r>
              <w:rPr>
                <w:rFonts w:ascii="Calibri" w:hAnsi="Calibri" w:cs="Calibri"/>
                <w:color w:val="000000"/>
              </w:rPr>
              <w:t>RandomForest</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0.76</w:t>
            </w:r>
          </w:p>
        </w:tc>
        <w:tc>
          <w:tcPr>
            <w:tcW w:w="1411" w:type="dxa"/>
            <w:vAlign w:val="bottom"/>
          </w:tcPr>
          <w:p w:rsidR="00EE2482" w:rsidRDefault="00EE2482" w:rsidP="00B10007">
            <w:r>
              <w:rPr>
                <w:rFonts w:ascii="Calibri" w:hAnsi="Calibri" w:cs="Calibri"/>
                <w:color w:val="000000"/>
              </w:rPr>
              <w:t>0.67</w:t>
            </w:r>
          </w:p>
        </w:tc>
        <w:tc>
          <w:tcPr>
            <w:tcW w:w="1511" w:type="dxa"/>
            <w:vAlign w:val="bottom"/>
          </w:tcPr>
          <w:p w:rsidR="00EE2482" w:rsidRDefault="00EE2482" w:rsidP="00B10007">
            <w:r>
              <w:rPr>
                <w:rFonts w:ascii="Calibri" w:hAnsi="Calibri" w:cs="Calibri"/>
                <w:color w:val="000000"/>
              </w:rPr>
              <w:t>0.88</w:t>
            </w:r>
          </w:p>
        </w:tc>
        <w:tc>
          <w:tcPr>
            <w:tcW w:w="1288" w:type="dxa"/>
            <w:vAlign w:val="bottom"/>
          </w:tcPr>
          <w:p w:rsidR="00EE2482" w:rsidRDefault="00EE2482" w:rsidP="00B10007">
            <w:r>
              <w:rPr>
                <w:rFonts w:ascii="Calibri" w:hAnsi="Calibri" w:cs="Calibri"/>
                <w:color w:val="000000"/>
              </w:rPr>
              <w:t>0.97</w:t>
            </w:r>
          </w:p>
        </w:tc>
        <w:tc>
          <w:tcPr>
            <w:tcW w:w="1559" w:type="dxa"/>
            <w:vAlign w:val="bottom"/>
          </w:tcPr>
          <w:p w:rsidR="00EE2482" w:rsidRDefault="00EE2482" w:rsidP="00B10007">
            <w:r>
              <w:rPr>
                <w:rFonts w:ascii="Calibri" w:hAnsi="Calibri" w:cs="Calibri"/>
                <w:color w:val="000000"/>
              </w:rPr>
              <w:t>0.72</w:t>
            </w:r>
          </w:p>
        </w:tc>
      </w:tr>
      <w:tr w:rsidR="00EE2482" w:rsidTr="00B10007">
        <w:tc>
          <w:tcPr>
            <w:tcW w:w="2561" w:type="dxa"/>
            <w:vAlign w:val="bottom"/>
          </w:tcPr>
          <w:p w:rsidR="00EE2482" w:rsidRDefault="00EE2482" w:rsidP="00B10007">
            <w:proofErr w:type="spellStart"/>
            <w:r>
              <w:rPr>
                <w:rFonts w:ascii="Calibri" w:hAnsi="Calibri" w:cs="Calibri"/>
                <w:color w:val="000000"/>
              </w:rPr>
              <w:t>OneR</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0.78</w:t>
            </w:r>
          </w:p>
        </w:tc>
        <w:tc>
          <w:tcPr>
            <w:tcW w:w="1411" w:type="dxa"/>
            <w:vAlign w:val="bottom"/>
          </w:tcPr>
          <w:p w:rsidR="00EE2482" w:rsidRDefault="00EE2482" w:rsidP="00B10007">
            <w:r>
              <w:rPr>
                <w:rFonts w:ascii="Calibri" w:hAnsi="Calibri" w:cs="Calibri"/>
                <w:color w:val="000000"/>
              </w:rPr>
              <w:t>0.64</w:t>
            </w:r>
          </w:p>
        </w:tc>
        <w:tc>
          <w:tcPr>
            <w:tcW w:w="1511" w:type="dxa"/>
            <w:vAlign w:val="bottom"/>
          </w:tcPr>
          <w:p w:rsidR="00EE2482" w:rsidRDefault="00EE2482" w:rsidP="00B10007">
            <w:r>
              <w:rPr>
                <w:rFonts w:ascii="Calibri" w:hAnsi="Calibri" w:cs="Calibri"/>
                <w:color w:val="000000"/>
              </w:rPr>
              <w:t>1</w:t>
            </w:r>
          </w:p>
        </w:tc>
        <w:tc>
          <w:tcPr>
            <w:tcW w:w="1288" w:type="dxa"/>
            <w:vAlign w:val="bottom"/>
          </w:tcPr>
          <w:p w:rsidR="00EE2482" w:rsidRDefault="00EE2482" w:rsidP="00B10007">
            <w:r>
              <w:rPr>
                <w:rFonts w:ascii="Calibri" w:hAnsi="Calibri" w:cs="Calibri"/>
                <w:color w:val="000000"/>
              </w:rPr>
              <w:t>0.82</w:t>
            </w:r>
          </w:p>
        </w:tc>
        <w:tc>
          <w:tcPr>
            <w:tcW w:w="1559" w:type="dxa"/>
            <w:vAlign w:val="bottom"/>
          </w:tcPr>
          <w:p w:rsidR="00EE2482" w:rsidRDefault="00EE2482" w:rsidP="00B10007">
            <w:r>
              <w:rPr>
                <w:rFonts w:ascii="Calibri" w:hAnsi="Calibri" w:cs="Calibri"/>
                <w:color w:val="000000"/>
              </w:rPr>
              <w:t>0.75</w:t>
            </w:r>
          </w:p>
        </w:tc>
      </w:tr>
      <w:tr w:rsidR="00EE2482" w:rsidTr="00B10007">
        <w:tc>
          <w:tcPr>
            <w:tcW w:w="2561" w:type="dxa"/>
            <w:vAlign w:val="bottom"/>
          </w:tcPr>
          <w:p w:rsidR="00EE2482" w:rsidRDefault="00EE2482" w:rsidP="00B10007">
            <w:proofErr w:type="spellStart"/>
            <w:r>
              <w:rPr>
                <w:rFonts w:ascii="Calibri" w:hAnsi="Calibri" w:cs="Calibri"/>
                <w:color w:val="000000"/>
              </w:rPr>
              <w:t>LibSVM</w:t>
            </w:r>
            <w:proofErr w:type="spellEnd"/>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B10007">
            <w:r>
              <w:rPr>
                <w:rFonts w:ascii="Calibri" w:hAnsi="Calibri" w:cs="Calibri"/>
                <w:color w:val="000000"/>
              </w:rPr>
              <w:t>0.82</w:t>
            </w:r>
          </w:p>
        </w:tc>
        <w:tc>
          <w:tcPr>
            <w:tcW w:w="1511" w:type="dxa"/>
            <w:vAlign w:val="bottom"/>
          </w:tcPr>
          <w:p w:rsidR="00EE2482" w:rsidRDefault="00EE2482" w:rsidP="00B10007">
            <w:r>
              <w:rPr>
                <w:rFonts w:ascii="Calibri" w:hAnsi="Calibri" w:cs="Calibri"/>
                <w:color w:val="000000"/>
              </w:rPr>
              <w:t>0.79</w:t>
            </w:r>
          </w:p>
        </w:tc>
        <w:tc>
          <w:tcPr>
            <w:tcW w:w="1288" w:type="dxa"/>
            <w:vAlign w:val="bottom"/>
          </w:tcPr>
          <w:p w:rsidR="00EE2482" w:rsidRDefault="00EE2482" w:rsidP="00B10007">
            <w:r>
              <w:rPr>
                <w:rFonts w:ascii="Calibri" w:hAnsi="Calibri" w:cs="Calibri"/>
                <w:color w:val="000000"/>
              </w:rPr>
              <w:t>0.89</w:t>
            </w:r>
          </w:p>
        </w:tc>
        <w:tc>
          <w:tcPr>
            <w:tcW w:w="1559" w:type="dxa"/>
            <w:vAlign w:val="bottom"/>
          </w:tcPr>
          <w:p w:rsidR="00EE2482" w:rsidRDefault="00EE2482" w:rsidP="00B10007">
            <w:r>
              <w:rPr>
                <w:rFonts w:ascii="Calibri" w:hAnsi="Calibri" w:cs="Calibri"/>
                <w:color w:val="000000"/>
              </w:rPr>
              <w:t>0.77</w:t>
            </w:r>
          </w:p>
        </w:tc>
      </w:tr>
      <w:tr w:rsidR="00EE2482" w:rsidTr="00B10007">
        <w:tc>
          <w:tcPr>
            <w:tcW w:w="2561" w:type="dxa"/>
            <w:vAlign w:val="bottom"/>
          </w:tcPr>
          <w:p w:rsidR="00EE2482" w:rsidRDefault="00EE2482" w:rsidP="00B10007">
            <w:r>
              <w:rPr>
                <w:rFonts w:ascii="Calibri" w:hAnsi="Calibri" w:cs="Calibri"/>
                <w:color w:val="000000"/>
              </w:rPr>
              <w:t>SMO</w:t>
            </w:r>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B10007">
            <w:r>
              <w:rPr>
                <w:rFonts w:ascii="Calibri" w:hAnsi="Calibri" w:cs="Calibri"/>
                <w:color w:val="000000"/>
              </w:rPr>
              <w:t>0.82</w:t>
            </w:r>
          </w:p>
        </w:tc>
        <w:tc>
          <w:tcPr>
            <w:tcW w:w="1511" w:type="dxa"/>
            <w:vAlign w:val="bottom"/>
          </w:tcPr>
          <w:p w:rsidR="00EE2482" w:rsidRDefault="00EE2482" w:rsidP="00B10007">
            <w:r>
              <w:rPr>
                <w:rFonts w:ascii="Calibri" w:hAnsi="Calibri" w:cs="Calibri"/>
                <w:color w:val="000000"/>
              </w:rPr>
              <w:t>0.79</w:t>
            </w:r>
          </w:p>
        </w:tc>
        <w:tc>
          <w:tcPr>
            <w:tcW w:w="1288" w:type="dxa"/>
            <w:vAlign w:val="bottom"/>
          </w:tcPr>
          <w:p w:rsidR="00EE2482" w:rsidRDefault="00EE2482" w:rsidP="00B10007">
            <w:r>
              <w:rPr>
                <w:rFonts w:ascii="Calibri" w:hAnsi="Calibri" w:cs="Calibri"/>
                <w:color w:val="000000"/>
              </w:rPr>
              <w:t>0.89</w:t>
            </w:r>
          </w:p>
        </w:tc>
        <w:tc>
          <w:tcPr>
            <w:tcW w:w="1559" w:type="dxa"/>
            <w:vAlign w:val="bottom"/>
          </w:tcPr>
          <w:p w:rsidR="00EE2482" w:rsidRDefault="00EE2482" w:rsidP="00B10007">
            <w:r>
              <w:rPr>
                <w:rFonts w:ascii="Calibri" w:hAnsi="Calibri" w:cs="Calibri"/>
                <w:color w:val="000000"/>
              </w:rPr>
              <w:t>0.77</w:t>
            </w:r>
          </w:p>
        </w:tc>
      </w:tr>
      <w:tr w:rsidR="00EE2482" w:rsidTr="00B10007">
        <w:tc>
          <w:tcPr>
            <w:tcW w:w="2561" w:type="dxa"/>
            <w:vAlign w:val="bottom"/>
          </w:tcPr>
          <w:p w:rsidR="00EE2482" w:rsidRDefault="00EE2482" w:rsidP="00B10007">
            <w:r>
              <w:rPr>
                <w:rFonts w:ascii="Calibri" w:hAnsi="Calibri" w:cs="Calibri"/>
                <w:color w:val="000000"/>
              </w:rPr>
              <w:t>J48</w:t>
            </w:r>
          </w:p>
        </w:tc>
        <w:tc>
          <w:tcPr>
            <w:tcW w:w="1411" w:type="dxa"/>
            <w:vAlign w:val="bottom"/>
          </w:tcPr>
          <w:p w:rsidR="00EE2482" w:rsidRDefault="00EE2482" w:rsidP="00B10007">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B10007">
            <w:r>
              <w:rPr>
                <w:rFonts w:ascii="Calibri" w:hAnsi="Calibri" w:cs="Calibri"/>
                <w:color w:val="000000"/>
              </w:rPr>
              <w:t>0.85</w:t>
            </w:r>
          </w:p>
        </w:tc>
        <w:tc>
          <w:tcPr>
            <w:tcW w:w="1511" w:type="dxa"/>
            <w:vAlign w:val="bottom"/>
          </w:tcPr>
          <w:p w:rsidR="00EE2482" w:rsidRDefault="00EE2482" w:rsidP="00B10007">
            <w:r>
              <w:rPr>
                <w:rFonts w:ascii="Calibri" w:hAnsi="Calibri" w:cs="Calibri"/>
                <w:color w:val="000000"/>
              </w:rPr>
              <w:t>0.78</w:t>
            </w:r>
          </w:p>
        </w:tc>
        <w:tc>
          <w:tcPr>
            <w:tcW w:w="1288" w:type="dxa"/>
            <w:vAlign w:val="bottom"/>
          </w:tcPr>
          <w:p w:rsidR="00EE2482" w:rsidRDefault="00EE2482" w:rsidP="00B10007">
            <w:r>
              <w:rPr>
                <w:rFonts w:ascii="Calibri" w:hAnsi="Calibri" w:cs="Calibri"/>
                <w:color w:val="000000"/>
              </w:rPr>
              <w:t>0.96</w:t>
            </w:r>
          </w:p>
        </w:tc>
        <w:tc>
          <w:tcPr>
            <w:tcW w:w="1559" w:type="dxa"/>
            <w:vAlign w:val="bottom"/>
          </w:tcPr>
          <w:p w:rsidR="00EE2482" w:rsidRDefault="00EE2482" w:rsidP="00B10007">
            <w:r>
              <w:rPr>
                <w:rFonts w:ascii="Calibri" w:hAnsi="Calibri" w:cs="Calibri"/>
                <w:color w:val="000000"/>
              </w:rPr>
              <w:t>0.77</w:t>
            </w:r>
          </w:p>
        </w:tc>
      </w:tr>
    </w:tbl>
    <w:p w:rsidR="00EE2482" w:rsidRDefault="00EE2482" w:rsidP="00EE2482"/>
    <w:p w:rsidR="00EE2482" w:rsidRDefault="00B10007" w:rsidP="00EE2482">
      <w:pPr>
        <w:ind w:left="360"/>
      </w:pPr>
      <w:r>
        <w:t xml:space="preserve">Estos resultados indican que en general hay mejores resultados con </w:t>
      </w:r>
      <w:proofErr w:type="spellStart"/>
      <w:r>
        <w:t>LibSVM</w:t>
      </w:r>
      <w:proofErr w:type="spellEnd"/>
      <w:r>
        <w:t xml:space="preserve">, SMO y J48 clasificando directivas </w:t>
      </w:r>
      <w:r w:rsidR="00204187">
        <w:t xml:space="preserve">sobre un set de datos desbalanceado, en el buen sentido pues los comentarios de API en la realidad suelen tener un desbalance entre directivas y no-directivas porque hay menos directivas que comentarios normales. </w:t>
      </w:r>
    </w:p>
    <w:p w:rsidR="00204187" w:rsidRDefault="00204187" w:rsidP="00EE2482">
      <w:pPr>
        <w:ind w:left="360"/>
      </w:pPr>
      <w:r>
        <w:t xml:space="preserve">Sin embargo, si se quiere encontrar a los clasificadores que mejor detectan a la mayor cantidad de directivas posibles, los resultados se deberían ordenar por el valor de </w:t>
      </w:r>
      <w:proofErr w:type="spellStart"/>
      <w:r>
        <w:rPr>
          <w:i/>
        </w:rPr>
        <w:t>recall</w:t>
      </w:r>
      <w:proofErr w:type="spellEnd"/>
      <w:r>
        <w:t xml:space="preserve">. Esto resulta en que los mejores para este propósito son nuevamente J48, SMO y </w:t>
      </w:r>
      <w:proofErr w:type="spellStart"/>
      <w:r>
        <w:t>LibSVM</w:t>
      </w:r>
      <w:proofErr w:type="spellEnd"/>
      <w:r>
        <w:t xml:space="preserve">, pero notemos que </w:t>
      </w:r>
      <w:proofErr w:type="spellStart"/>
      <w:r>
        <w:t>Naive</w:t>
      </w:r>
      <w:proofErr w:type="spellEnd"/>
      <w:r>
        <w:t xml:space="preserve"> </w:t>
      </w:r>
      <w:proofErr w:type="spellStart"/>
      <w:r>
        <w:t>Bayes</w:t>
      </w:r>
      <w:proofErr w:type="spellEnd"/>
      <w:r>
        <w:t xml:space="preserve"> sube 4to lugar, PART sube a 5to lugar y por otra parte </w:t>
      </w:r>
      <w:proofErr w:type="spellStart"/>
      <w:r>
        <w:t>OneR</w:t>
      </w:r>
      <w:proofErr w:type="spellEnd"/>
      <w:r>
        <w:t xml:space="preserve"> baja hasta el 8vo lugar.</w:t>
      </w:r>
    </w:p>
    <w:tbl>
      <w:tblPr>
        <w:tblStyle w:val="Estilo2"/>
        <w:tblW w:w="0" w:type="auto"/>
        <w:tblLook w:val="04A0" w:firstRow="1" w:lastRow="0" w:firstColumn="1" w:lastColumn="0" w:noHBand="0" w:noVBand="1"/>
      </w:tblPr>
      <w:tblGrid>
        <w:gridCol w:w="2561"/>
        <w:gridCol w:w="1411"/>
        <w:gridCol w:w="1411"/>
        <w:gridCol w:w="1511"/>
        <w:gridCol w:w="1288"/>
        <w:gridCol w:w="1559"/>
      </w:tblGrid>
      <w:tr w:rsidR="00204187" w:rsidTr="00204187">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561" w:type="dxa"/>
            <w:vAlign w:val="center"/>
          </w:tcPr>
          <w:p w:rsidR="00204187" w:rsidRDefault="00204187" w:rsidP="00204187">
            <w:r>
              <w:t>Clasificador</w:t>
            </w:r>
          </w:p>
        </w:tc>
        <w:tc>
          <w:tcPr>
            <w:tcW w:w="1411" w:type="dxa"/>
            <w:vAlign w:val="center"/>
          </w:tcPr>
          <w:p w:rsidR="00204187" w:rsidRDefault="00204187" w:rsidP="00204187">
            <w:pPr>
              <w:cnfStyle w:val="100000000000" w:firstRow="1" w:lastRow="0" w:firstColumn="0" w:lastColumn="0" w:oddVBand="0" w:evenVBand="0" w:oddHBand="0" w:evenHBand="0" w:firstRowFirstColumn="0" w:firstRowLastColumn="0" w:lastRowFirstColumn="0" w:lastRowLastColumn="0"/>
            </w:pPr>
            <w:r>
              <w:t>F-</w:t>
            </w:r>
            <w:proofErr w:type="spellStart"/>
            <w:r>
              <w:t>Measure</w:t>
            </w:r>
            <w:proofErr w:type="spellEnd"/>
          </w:p>
        </w:tc>
        <w:tc>
          <w:tcPr>
            <w:tcW w:w="1411" w:type="dxa"/>
            <w:vAlign w:val="center"/>
          </w:tcPr>
          <w:p w:rsidR="00204187" w:rsidRDefault="00204187" w:rsidP="00204187">
            <w:pPr>
              <w:cnfStyle w:val="100000000000" w:firstRow="1" w:lastRow="0" w:firstColumn="0" w:lastColumn="0" w:oddVBand="0" w:evenVBand="0" w:oddHBand="0" w:evenHBand="0" w:firstRowFirstColumn="0" w:firstRowLastColumn="0" w:lastRowFirstColumn="0" w:lastRowLastColumn="0"/>
            </w:pPr>
            <w:proofErr w:type="spellStart"/>
            <w:r>
              <w:t>Recall</w:t>
            </w:r>
            <w:proofErr w:type="spellEnd"/>
          </w:p>
        </w:tc>
        <w:tc>
          <w:tcPr>
            <w:tcW w:w="1511" w:type="dxa"/>
            <w:vAlign w:val="center"/>
          </w:tcPr>
          <w:p w:rsidR="00204187" w:rsidRDefault="00204187" w:rsidP="00204187">
            <w:pPr>
              <w:cnfStyle w:val="100000000000" w:firstRow="1" w:lastRow="0" w:firstColumn="0" w:lastColumn="0" w:oddVBand="0" w:evenVBand="0" w:oddHBand="0" w:evenHBand="0" w:firstRowFirstColumn="0" w:firstRowLastColumn="0" w:lastRowFirstColumn="0" w:lastRowLastColumn="0"/>
            </w:pPr>
            <w:proofErr w:type="spellStart"/>
            <w:r>
              <w:t>Precision</w:t>
            </w:r>
            <w:proofErr w:type="spellEnd"/>
          </w:p>
        </w:tc>
        <w:tc>
          <w:tcPr>
            <w:tcW w:w="1288" w:type="dxa"/>
            <w:vAlign w:val="center"/>
          </w:tcPr>
          <w:p w:rsidR="00204187" w:rsidRDefault="00204187" w:rsidP="00204187">
            <w:pPr>
              <w:cnfStyle w:val="100000000000" w:firstRow="1" w:lastRow="0" w:firstColumn="0" w:lastColumn="0" w:oddVBand="0" w:evenVBand="0" w:oddHBand="0" w:evenHBand="0" w:firstRowFirstColumn="0" w:firstRowLastColumn="0" w:lastRowFirstColumn="0" w:lastRowLastColumn="0"/>
            </w:pPr>
            <w:r>
              <w:t xml:space="preserve">ROC </w:t>
            </w:r>
            <w:proofErr w:type="spellStart"/>
            <w:r>
              <w:t>Area</w:t>
            </w:r>
            <w:proofErr w:type="spellEnd"/>
          </w:p>
        </w:tc>
        <w:tc>
          <w:tcPr>
            <w:tcW w:w="1559" w:type="dxa"/>
            <w:vAlign w:val="center"/>
          </w:tcPr>
          <w:p w:rsidR="00204187" w:rsidRDefault="00204187" w:rsidP="00204187">
            <w:pPr>
              <w:cnfStyle w:val="100000000000" w:firstRow="1" w:lastRow="0" w:firstColumn="0" w:lastColumn="0" w:oddVBand="0" w:evenVBand="0" w:oddHBand="0" w:evenHBand="0" w:firstRowFirstColumn="0" w:firstRowLastColumn="0" w:lastRowFirstColumn="0" w:lastRowLastColumn="0"/>
            </w:pPr>
            <w:r>
              <w:t xml:space="preserve">Kappa </w:t>
            </w:r>
            <w:proofErr w:type="spellStart"/>
            <w:r>
              <w:t>Statistic</w:t>
            </w:r>
            <w:proofErr w:type="spellEnd"/>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ZeroR</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0.50</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w:t>
            </w:r>
          </w:p>
        </w:tc>
      </w:tr>
      <w:tr w:rsidR="00204187" w:rsidTr="00204187">
        <w:tc>
          <w:tcPr>
            <w:tcW w:w="2561" w:type="dxa"/>
            <w:vAlign w:val="center"/>
          </w:tcPr>
          <w:p w:rsidR="00204187" w:rsidRDefault="00204187" w:rsidP="00204187">
            <w:pPr>
              <w:rPr>
                <w:rFonts w:ascii="Calibri" w:hAnsi="Calibri" w:cs="Calibri"/>
                <w:color w:val="000000"/>
              </w:rPr>
            </w:pPr>
            <w:r>
              <w:rPr>
                <w:rFonts w:ascii="Calibri" w:hAnsi="Calibri" w:cs="Calibri"/>
                <w:color w:val="000000"/>
              </w:rPr>
              <w:t>AdaBoostM1</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0.54</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0.52</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0.57</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0.88</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0.45</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DMNBtext</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0.63</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0.52</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0.58</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NaiveBayesMultinomial</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0.65</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0.64</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0.66</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0.87</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0.58</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OneR</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0.78</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0.64</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1</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0.82</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0.75</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BayesianLogisticRegresion</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0.70</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0.67</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0.73</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0.06</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RandomForest</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0.76</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0.67</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0.88</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0.97</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0.72</w:t>
            </w:r>
          </w:p>
        </w:tc>
      </w:tr>
      <w:tr w:rsidR="00204187" w:rsidTr="00204187">
        <w:tc>
          <w:tcPr>
            <w:tcW w:w="2561" w:type="dxa"/>
            <w:vAlign w:val="center"/>
          </w:tcPr>
          <w:p w:rsidR="00204187" w:rsidRDefault="00204187" w:rsidP="00204187">
            <w:pPr>
              <w:rPr>
                <w:rFonts w:ascii="Calibri" w:hAnsi="Calibri" w:cs="Calibri"/>
                <w:color w:val="000000"/>
              </w:rPr>
            </w:pPr>
            <w:r>
              <w:rPr>
                <w:rFonts w:ascii="Calibri" w:hAnsi="Calibri" w:cs="Calibri"/>
                <w:color w:val="000000"/>
              </w:rPr>
              <w:t>PART</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0.76</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0.76</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0.76</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0.89</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0.71</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NaiveBayes</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0.64</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0.82</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0.53</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0.90</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0.55</w:t>
            </w:r>
          </w:p>
        </w:tc>
      </w:tr>
      <w:tr w:rsidR="00204187" w:rsidTr="00204187">
        <w:tc>
          <w:tcPr>
            <w:tcW w:w="2561" w:type="dxa"/>
            <w:vAlign w:val="center"/>
          </w:tcPr>
          <w:p w:rsidR="00204187" w:rsidRDefault="00204187" w:rsidP="00204187">
            <w:pPr>
              <w:rPr>
                <w:rFonts w:ascii="Calibri" w:hAnsi="Calibri" w:cs="Calibri"/>
                <w:color w:val="000000"/>
              </w:rPr>
            </w:pPr>
            <w:proofErr w:type="spellStart"/>
            <w:r>
              <w:rPr>
                <w:rFonts w:ascii="Calibri" w:hAnsi="Calibri" w:cs="Calibri"/>
                <w:color w:val="000000"/>
              </w:rPr>
              <w:t>LibSVM</w:t>
            </w:r>
            <w:proofErr w:type="spellEnd"/>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0.82</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0.79</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0.89</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0.77</w:t>
            </w:r>
          </w:p>
        </w:tc>
      </w:tr>
      <w:tr w:rsidR="00204187" w:rsidTr="00204187">
        <w:tc>
          <w:tcPr>
            <w:tcW w:w="2561" w:type="dxa"/>
            <w:vAlign w:val="center"/>
          </w:tcPr>
          <w:p w:rsidR="00204187" w:rsidRDefault="00204187" w:rsidP="00204187">
            <w:pPr>
              <w:rPr>
                <w:rFonts w:ascii="Calibri" w:hAnsi="Calibri" w:cs="Calibri"/>
                <w:color w:val="000000"/>
              </w:rPr>
            </w:pPr>
            <w:r>
              <w:rPr>
                <w:rFonts w:ascii="Calibri" w:hAnsi="Calibri" w:cs="Calibri"/>
                <w:color w:val="000000"/>
              </w:rPr>
              <w:t>SMO</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0.82</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0.79</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0.89</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0.77</w:t>
            </w:r>
          </w:p>
        </w:tc>
      </w:tr>
      <w:tr w:rsidR="00204187" w:rsidTr="00204187">
        <w:tc>
          <w:tcPr>
            <w:tcW w:w="2561" w:type="dxa"/>
            <w:vAlign w:val="center"/>
          </w:tcPr>
          <w:p w:rsidR="00204187" w:rsidRDefault="00204187" w:rsidP="00204187">
            <w:pPr>
              <w:rPr>
                <w:rFonts w:ascii="Calibri" w:hAnsi="Calibri" w:cs="Calibri"/>
                <w:color w:val="000000"/>
              </w:rPr>
            </w:pPr>
            <w:r>
              <w:rPr>
                <w:rFonts w:ascii="Calibri" w:hAnsi="Calibri" w:cs="Calibri"/>
                <w:color w:val="000000"/>
              </w:rPr>
              <w:t>J48</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0.81</w:t>
            </w:r>
          </w:p>
        </w:tc>
        <w:tc>
          <w:tcPr>
            <w:tcW w:w="1411" w:type="dxa"/>
            <w:vAlign w:val="center"/>
          </w:tcPr>
          <w:p w:rsidR="00204187" w:rsidRDefault="00204187" w:rsidP="00204187">
            <w:pPr>
              <w:rPr>
                <w:rFonts w:ascii="Calibri" w:hAnsi="Calibri" w:cs="Calibri"/>
                <w:color w:val="000000"/>
              </w:rPr>
            </w:pPr>
            <w:r>
              <w:rPr>
                <w:rFonts w:ascii="Calibri" w:hAnsi="Calibri" w:cs="Calibri"/>
                <w:color w:val="000000"/>
              </w:rPr>
              <w:t>0.85</w:t>
            </w:r>
          </w:p>
        </w:tc>
        <w:tc>
          <w:tcPr>
            <w:tcW w:w="1511" w:type="dxa"/>
            <w:vAlign w:val="center"/>
          </w:tcPr>
          <w:p w:rsidR="00204187" w:rsidRDefault="00204187" w:rsidP="00204187">
            <w:pPr>
              <w:rPr>
                <w:rFonts w:ascii="Calibri" w:hAnsi="Calibri" w:cs="Calibri"/>
                <w:color w:val="000000"/>
              </w:rPr>
            </w:pPr>
            <w:r>
              <w:rPr>
                <w:rFonts w:ascii="Calibri" w:hAnsi="Calibri" w:cs="Calibri"/>
                <w:color w:val="000000"/>
              </w:rPr>
              <w:t>0.78</w:t>
            </w:r>
          </w:p>
        </w:tc>
        <w:tc>
          <w:tcPr>
            <w:tcW w:w="1288" w:type="dxa"/>
            <w:vAlign w:val="center"/>
          </w:tcPr>
          <w:p w:rsidR="00204187" w:rsidRDefault="00204187" w:rsidP="00204187">
            <w:pPr>
              <w:rPr>
                <w:rFonts w:ascii="Calibri" w:hAnsi="Calibri" w:cs="Calibri"/>
                <w:color w:val="000000"/>
              </w:rPr>
            </w:pPr>
            <w:r>
              <w:rPr>
                <w:rFonts w:ascii="Calibri" w:hAnsi="Calibri" w:cs="Calibri"/>
                <w:color w:val="000000"/>
              </w:rPr>
              <w:t>0.96</w:t>
            </w:r>
          </w:p>
        </w:tc>
        <w:tc>
          <w:tcPr>
            <w:tcW w:w="1559" w:type="dxa"/>
            <w:vAlign w:val="center"/>
          </w:tcPr>
          <w:p w:rsidR="00204187" w:rsidRDefault="00204187" w:rsidP="00204187">
            <w:pPr>
              <w:rPr>
                <w:rFonts w:ascii="Calibri" w:hAnsi="Calibri" w:cs="Calibri"/>
                <w:color w:val="000000"/>
              </w:rPr>
            </w:pPr>
            <w:r>
              <w:rPr>
                <w:rFonts w:ascii="Calibri" w:hAnsi="Calibri" w:cs="Calibri"/>
                <w:color w:val="000000"/>
              </w:rPr>
              <w:t>0.77</w:t>
            </w:r>
          </w:p>
        </w:tc>
      </w:tr>
    </w:tbl>
    <w:p w:rsidR="00204187" w:rsidRPr="00204187" w:rsidRDefault="00204187" w:rsidP="00EE2482">
      <w:pPr>
        <w:ind w:left="360"/>
      </w:pPr>
    </w:p>
    <w:p w:rsidR="00204187" w:rsidRDefault="00204187" w:rsidP="00204187">
      <w:pPr>
        <w:ind w:left="360"/>
      </w:pPr>
      <w:r>
        <w:t xml:space="preserve">Por otra parte, si se quiere encontrar a los clasificadores que menos ensucian al grupo de frases destacadas con comentarios normales que son confundidas por directivas, los resultados se deberían ordenar por el valor de </w:t>
      </w:r>
      <w:proofErr w:type="spellStart"/>
      <w:r>
        <w:rPr>
          <w:i/>
        </w:rPr>
        <w:t>precision</w:t>
      </w:r>
      <w:proofErr w:type="spellEnd"/>
      <w:r>
        <w:t xml:space="preserve">. Esto resulta en que los mejores para este propósito son </w:t>
      </w:r>
      <w:proofErr w:type="spellStart"/>
      <w:r w:rsidR="00A4416B">
        <w:t>OneR</w:t>
      </w:r>
      <w:proofErr w:type="spellEnd"/>
      <w:r w:rsidR="00A4416B">
        <w:t xml:space="preserve">, </w:t>
      </w:r>
      <w:proofErr w:type="spellStart"/>
      <w:r w:rsidR="00A4416B">
        <w:t>RandomForest</w:t>
      </w:r>
      <w:proofErr w:type="spellEnd"/>
      <w:r w:rsidR="00A4416B">
        <w:t xml:space="preserve"> y </w:t>
      </w:r>
      <w:proofErr w:type="spellStart"/>
      <w:r w:rsidR="00A4416B">
        <w:t>DMNBtext</w:t>
      </w:r>
      <w:proofErr w:type="spellEnd"/>
      <w:r w:rsidR="00A4416B">
        <w:t xml:space="preserve">. Notemos que </w:t>
      </w:r>
      <w:proofErr w:type="spellStart"/>
      <w:r w:rsidR="00A4416B">
        <w:t>NaiveBayes</w:t>
      </w:r>
      <w:proofErr w:type="spellEnd"/>
      <w:r w:rsidR="00A4416B">
        <w:t xml:space="preserve"> queda en penúltimo lugar.</w:t>
      </w:r>
    </w:p>
    <w:tbl>
      <w:tblPr>
        <w:tblStyle w:val="Estilo2"/>
        <w:tblW w:w="0" w:type="auto"/>
        <w:tblLook w:val="04A0" w:firstRow="1" w:lastRow="0" w:firstColumn="1" w:lastColumn="0" w:noHBand="0" w:noVBand="1"/>
      </w:tblPr>
      <w:tblGrid>
        <w:gridCol w:w="2561"/>
        <w:gridCol w:w="1411"/>
        <w:gridCol w:w="1411"/>
        <w:gridCol w:w="1511"/>
        <w:gridCol w:w="1288"/>
        <w:gridCol w:w="1559"/>
      </w:tblGrid>
      <w:tr w:rsidR="00204187" w:rsidTr="00CD7DC2">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561" w:type="dxa"/>
            <w:vAlign w:val="center"/>
          </w:tcPr>
          <w:p w:rsidR="00204187" w:rsidRDefault="00204187" w:rsidP="00CD7DC2">
            <w:r>
              <w:t>Clasificador</w:t>
            </w:r>
          </w:p>
        </w:tc>
        <w:tc>
          <w:tcPr>
            <w:tcW w:w="1411" w:type="dxa"/>
            <w:vAlign w:val="center"/>
          </w:tcPr>
          <w:p w:rsidR="00204187" w:rsidRDefault="00204187" w:rsidP="00CD7DC2">
            <w:pPr>
              <w:cnfStyle w:val="100000000000" w:firstRow="1" w:lastRow="0" w:firstColumn="0" w:lastColumn="0" w:oddVBand="0" w:evenVBand="0" w:oddHBand="0" w:evenHBand="0" w:firstRowFirstColumn="0" w:firstRowLastColumn="0" w:lastRowFirstColumn="0" w:lastRowLastColumn="0"/>
            </w:pPr>
            <w:r>
              <w:t>F-</w:t>
            </w:r>
            <w:proofErr w:type="spellStart"/>
            <w:r>
              <w:t>Measure</w:t>
            </w:r>
            <w:proofErr w:type="spellEnd"/>
          </w:p>
        </w:tc>
        <w:tc>
          <w:tcPr>
            <w:tcW w:w="1411" w:type="dxa"/>
            <w:vAlign w:val="center"/>
          </w:tcPr>
          <w:p w:rsidR="00204187" w:rsidRDefault="00204187" w:rsidP="00CD7DC2">
            <w:pPr>
              <w:cnfStyle w:val="100000000000" w:firstRow="1" w:lastRow="0" w:firstColumn="0" w:lastColumn="0" w:oddVBand="0" w:evenVBand="0" w:oddHBand="0" w:evenHBand="0" w:firstRowFirstColumn="0" w:firstRowLastColumn="0" w:lastRowFirstColumn="0" w:lastRowLastColumn="0"/>
            </w:pPr>
            <w:proofErr w:type="spellStart"/>
            <w:r>
              <w:t>Recall</w:t>
            </w:r>
            <w:proofErr w:type="spellEnd"/>
          </w:p>
        </w:tc>
        <w:tc>
          <w:tcPr>
            <w:tcW w:w="1511" w:type="dxa"/>
            <w:vAlign w:val="center"/>
          </w:tcPr>
          <w:p w:rsidR="00204187" w:rsidRDefault="00204187" w:rsidP="00CD7DC2">
            <w:pPr>
              <w:cnfStyle w:val="100000000000" w:firstRow="1" w:lastRow="0" w:firstColumn="0" w:lastColumn="0" w:oddVBand="0" w:evenVBand="0" w:oddHBand="0" w:evenHBand="0" w:firstRowFirstColumn="0" w:firstRowLastColumn="0" w:lastRowFirstColumn="0" w:lastRowLastColumn="0"/>
            </w:pPr>
            <w:proofErr w:type="spellStart"/>
            <w:r>
              <w:t>Precision</w:t>
            </w:r>
            <w:proofErr w:type="spellEnd"/>
          </w:p>
        </w:tc>
        <w:tc>
          <w:tcPr>
            <w:tcW w:w="1288" w:type="dxa"/>
            <w:vAlign w:val="center"/>
          </w:tcPr>
          <w:p w:rsidR="00204187" w:rsidRDefault="00204187" w:rsidP="00CD7DC2">
            <w:pPr>
              <w:cnfStyle w:val="100000000000" w:firstRow="1" w:lastRow="0" w:firstColumn="0" w:lastColumn="0" w:oddVBand="0" w:evenVBand="0" w:oddHBand="0" w:evenHBand="0" w:firstRowFirstColumn="0" w:firstRowLastColumn="0" w:lastRowFirstColumn="0" w:lastRowLastColumn="0"/>
            </w:pPr>
            <w:r>
              <w:t xml:space="preserve">ROC </w:t>
            </w:r>
            <w:proofErr w:type="spellStart"/>
            <w:r>
              <w:t>Area</w:t>
            </w:r>
            <w:proofErr w:type="spellEnd"/>
          </w:p>
        </w:tc>
        <w:tc>
          <w:tcPr>
            <w:tcW w:w="1559" w:type="dxa"/>
            <w:vAlign w:val="center"/>
          </w:tcPr>
          <w:p w:rsidR="00204187" w:rsidRDefault="00204187" w:rsidP="00CD7DC2">
            <w:pPr>
              <w:cnfStyle w:val="100000000000" w:firstRow="1" w:lastRow="0" w:firstColumn="0" w:lastColumn="0" w:oddVBand="0" w:evenVBand="0" w:oddHBand="0" w:evenHBand="0" w:firstRowFirstColumn="0" w:firstRowLastColumn="0" w:lastRowFirstColumn="0" w:lastRowLastColumn="0"/>
            </w:pPr>
            <w:r>
              <w:t xml:space="preserve">Kappa </w:t>
            </w:r>
            <w:proofErr w:type="spellStart"/>
            <w:r>
              <w:t>Statistic</w:t>
            </w:r>
            <w:proofErr w:type="spellEnd"/>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ZeroR</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0.50</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NaiveBayes</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0.64</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0.82</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0.53</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0.90</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0.55</w:t>
            </w:r>
          </w:p>
        </w:tc>
      </w:tr>
      <w:tr w:rsidR="00204187" w:rsidTr="00CD7DC2">
        <w:tc>
          <w:tcPr>
            <w:tcW w:w="2561" w:type="dxa"/>
            <w:vAlign w:val="bottom"/>
          </w:tcPr>
          <w:p w:rsidR="00204187" w:rsidRDefault="00204187">
            <w:pPr>
              <w:rPr>
                <w:rFonts w:ascii="Calibri" w:hAnsi="Calibri" w:cs="Calibri"/>
                <w:color w:val="000000"/>
              </w:rPr>
            </w:pPr>
            <w:r>
              <w:rPr>
                <w:rFonts w:ascii="Calibri" w:hAnsi="Calibri" w:cs="Calibri"/>
                <w:color w:val="000000"/>
              </w:rPr>
              <w:t>AdaBoostM1</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0.54</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0.52</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0.57</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0.88</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0.45</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NaiveBayesMultinomial</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0.65</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0.64</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0.66</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0.87</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0.58</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BayesianLogisticRegresion</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0.70</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0.67</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0.73</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0.06</w:t>
            </w:r>
          </w:p>
        </w:tc>
      </w:tr>
      <w:tr w:rsidR="00204187" w:rsidTr="00CD7DC2">
        <w:tc>
          <w:tcPr>
            <w:tcW w:w="2561" w:type="dxa"/>
            <w:vAlign w:val="bottom"/>
          </w:tcPr>
          <w:p w:rsidR="00204187" w:rsidRDefault="00204187">
            <w:pPr>
              <w:rPr>
                <w:rFonts w:ascii="Calibri" w:hAnsi="Calibri" w:cs="Calibri"/>
                <w:color w:val="000000"/>
              </w:rPr>
            </w:pPr>
            <w:r>
              <w:rPr>
                <w:rFonts w:ascii="Calibri" w:hAnsi="Calibri" w:cs="Calibri"/>
                <w:color w:val="000000"/>
              </w:rPr>
              <w:t>PART</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0.76</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0.76</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0.76</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0.89</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0.71</w:t>
            </w:r>
          </w:p>
        </w:tc>
      </w:tr>
      <w:tr w:rsidR="00204187" w:rsidTr="00CD7DC2">
        <w:tc>
          <w:tcPr>
            <w:tcW w:w="2561" w:type="dxa"/>
            <w:vAlign w:val="bottom"/>
          </w:tcPr>
          <w:p w:rsidR="00204187" w:rsidRDefault="00204187">
            <w:pPr>
              <w:rPr>
                <w:rFonts w:ascii="Calibri" w:hAnsi="Calibri" w:cs="Calibri"/>
                <w:color w:val="000000"/>
              </w:rPr>
            </w:pPr>
            <w:r>
              <w:rPr>
                <w:rFonts w:ascii="Calibri" w:hAnsi="Calibri" w:cs="Calibri"/>
                <w:color w:val="000000"/>
              </w:rPr>
              <w:t>J48</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0.85</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0.78</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0.96</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0.77</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LibSVM</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0.82</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0.79</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0.89</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0.77</w:t>
            </w:r>
          </w:p>
        </w:tc>
      </w:tr>
      <w:tr w:rsidR="00204187" w:rsidTr="00CD7DC2">
        <w:tc>
          <w:tcPr>
            <w:tcW w:w="2561" w:type="dxa"/>
            <w:vAlign w:val="bottom"/>
          </w:tcPr>
          <w:p w:rsidR="00204187" w:rsidRDefault="00204187">
            <w:pPr>
              <w:rPr>
                <w:rFonts w:ascii="Calibri" w:hAnsi="Calibri" w:cs="Calibri"/>
                <w:color w:val="000000"/>
              </w:rPr>
            </w:pPr>
            <w:r>
              <w:rPr>
                <w:rFonts w:ascii="Calibri" w:hAnsi="Calibri" w:cs="Calibri"/>
                <w:color w:val="000000"/>
              </w:rPr>
              <w:t>SMO</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0.82</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0.79</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0.89</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0.77</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DMNBtext</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0.63</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0.52</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0.81</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0.58</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RandomForest</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0.76</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0.67</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0.88</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0.97</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0.72</w:t>
            </w:r>
          </w:p>
        </w:tc>
      </w:tr>
      <w:tr w:rsidR="00204187" w:rsidTr="00CD7DC2">
        <w:tc>
          <w:tcPr>
            <w:tcW w:w="2561" w:type="dxa"/>
            <w:vAlign w:val="bottom"/>
          </w:tcPr>
          <w:p w:rsidR="00204187" w:rsidRDefault="00204187">
            <w:pPr>
              <w:rPr>
                <w:rFonts w:ascii="Calibri" w:hAnsi="Calibri" w:cs="Calibri"/>
                <w:color w:val="000000"/>
              </w:rPr>
            </w:pPr>
            <w:proofErr w:type="spellStart"/>
            <w:r>
              <w:rPr>
                <w:rFonts w:ascii="Calibri" w:hAnsi="Calibri" w:cs="Calibri"/>
                <w:color w:val="000000"/>
              </w:rPr>
              <w:t>OneR</w:t>
            </w:r>
            <w:proofErr w:type="spellEnd"/>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0.78</w:t>
            </w:r>
          </w:p>
        </w:tc>
        <w:tc>
          <w:tcPr>
            <w:tcW w:w="1411" w:type="dxa"/>
            <w:vAlign w:val="bottom"/>
          </w:tcPr>
          <w:p w:rsidR="00204187" w:rsidRDefault="00204187">
            <w:pPr>
              <w:jc w:val="right"/>
              <w:rPr>
                <w:rFonts w:ascii="Calibri" w:hAnsi="Calibri" w:cs="Calibri"/>
                <w:color w:val="000000"/>
              </w:rPr>
            </w:pPr>
            <w:r>
              <w:rPr>
                <w:rFonts w:ascii="Calibri" w:hAnsi="Calibri" w:cs="Calibri"/>
                <w:color w:val="000000"/>
              </w:rPr>
              <w:t>0.64</w:t>
            </w:r>
          </w:p>
        </w:tc>
        <w:tc>
          <w:tcPr>
            <w:tcW w:w="1511" w:type="dxa"/>
            <w:vAlign w:val="bottom"/>
          </w:tcPr>
          <w:p w:rsidR="00204187" w:rsidRDefault="00204187">
            <w:pPr>
              <w:jc w:val="right"/>
              <w:rPr>
                <w:rFonts w:ascii="Calibri" w:hAnsi="Calibri" w:cs="Calibri"/>
                <w:color w:val="000000"/>
              </w:rPr>
            </w:pPr>
            <w:r>
              <w:rPr>
                <w:rFonts w:ascii="Calibri" w:hAnsi="Calibri" w:cs="Calibri"/>
                <w:color w:val="000000"/>
              </w:rPr>
              <w:t>1</w:t>
            </w:r>
          </w:p>
        </w:tc>
        <w:tc>
          <w:tcPr>
            <w:tcW w:w="1288" w:type="dxa"/>
            <w:vAlign w:val="bottom"/>
          </w:tcPr>
          <w:p w:rsidR="00204187" w:rsidRDefault="00204187">
            <w:pPr>
              <w:jc w:val="right"/>
              <w:rPr>
                <w:rFonts w:ascii="Calibri" w:hAnsi="Calibri" w:cs="Calibri"/>
                <w:color w:val="000000"/>
              </w:rPr>
            </w:pPr>
            <w:r>
              <w:rPr>
                <w:rFonts w:ascii="Calibri" w:hAnsi="Calibri" w:cs="Calibri"/>
                <w:color w:val="000000"/>
              </w:rPr>
              <w:t>0.82</w:t>
            </w:r>
          </w:p>
        </w:tc>
        <w:tc>
          <w:tcPr>
            <w:tcW w:w="1559" w:type="dxa"/>
            <w:vAlign w:val="bottom"/>
          </w:tcPr>
          <w:p w:rsidR="00204187" w:rsidRDefault="00204187">
            <w:pPr>
              <w:jc w:val="right"/>
              <w:rPr>
                <w:rFonts w:ascii="Calibri" w:hAnsi="Calibri" w:cs="Calibri"/>
                <w:color w:val="000000"/>
              </w:rPr>
            </w:pPr>
            <w:r>
              <w:rPr>
                <w:rFonts w:ascii="Calibri" w:hAnsi="Calibri" w:cs="Calibri"/>
                <w:color w:val="000000"/>
              </w:rPr>
              <w:t>0.75</w:t>
            </w:r>
          </w:p>
        </w:tc>
      </w:tr>
    </w:tbl>
    <w:p w:rsidR="00B10007" w:rsidRDefault="00B10007" w:rsidP="00EE2482">
      <w:pPr>
        <w:ind w:left="360"/>
      </w:pPr>
    </w:p>
    <w:p w:rsidR="00204187" w:rsidRDefault="00204187" w:rsidP="00EE2482">
      <w:pPr>
        <w:ind w:left="360"/>
      </w:pPr>
    </w:p>
    <w:p w:rsidR="00F33633" w:rsidRDefault="00F33633" w:rsidP="00EE2482">
      <w:pPr>
        <w:ind w:left="360"/>
      </w:pPr>
    </w:p>
    <w:p w:rsidR="00F33633" w:rsidRDefault="00F33633" w:rsidP="00EE2482">
      <w:pPr>
        <w:ind w:left="360"/>
      </w:pPr>
      <w:r>
        <w:t xml:space="preserve">[[… me falta poner los resultados con el set de datos </w:t>
      </w:r>
      <w:r>
        <w:rPr>
          <w:i/>
        </w:rPr>
        <w:t>balanceado</w:t>
      </w:r>
      <w:r>
        <w:t xml:space="preserve">  </w:t>
      </w:r>
      <w:proofErr w:type="gramStart"/>
      <w:r>
        <w:t>..lo</w:t>
      </w:r>
      <w:proofErr w:type="gramEnd"/>
      <w:r>
        <w:t xml:space="preserve"> anterior es con los datos balanceados]]</w:t>
      </w:r>
    </w:p>
    <w:p w:rsidR="00F33633" w:rsidRDefault="00F33633" w:rsidP="00EE2482">
      <w:pPr>
        <w:ind w:left="360"/>
      </w:pPr>
      <w:r>
        <w:t>[[</w:t>
      </w:r>
      <w:proofErr w:type="gramStart"/>
      <w:r>
        <w:t>..</w:t>
      </w:r>
      <w:proofErr w:type="gramEnd"/>
      <w:r>
        <w:t xml:space="preserve"> me falta poner los resultados del comparador con el </w:t>
      </w:r>
      <w:proofErr w:type="spellStart"/>
      <w:r>
        <w:t>Experimenter</w:t>
      </w:r>
      <w:proofErr w:type="spellEnd"/>
      <w:r>
        <w:t xml:space="preserve"> de Weka]]</w:t>
      </w:r>
    </w:p>
    <w:p w:rsidR="00E6322E" w:rsidRDefault="00E6322E" w:rsidP="00EE2482">
      <w:pPr>
        <w:ind w:left="360"/>
      </w:pPr>
      <w:r>
        <w:t>[[</w:t>
      </w:r>
      <w:proofErr w:type="gramStart"/>
      <w:r>
        <w:t>..</w:t>
      </w:r>
      <w:proofErr w:type="gramEnd"/>
      <w:r>
        <w:t xml:space="preserve"> me falta agregar los resultados de las comparaciones con </w:t>
      </w:r>
      <w:proofErr w:type="spellStart"/>
      <w:r>
        <w:t>stemmin</w:t>
      </w:r>
      <w:proofErr w:type="spellEnd"/>
      <w:r>
        <w:t xml:space="preserve">, </w:t>
      </w:r>
      <w:proofErr w:type="spellStart"/>
      <w:r>
        <w:t>stopwords</w:t>
      </w:r>
      <w:proofErr w:type="spellEnd"/>
      <w:r>
        <w:t xml:space="preserve"> entre los 3 o 4 mejores clasificadores]]</w:t>
      </w:r>
    </w:p>
    <w:p w:rsidR="00F33633" w:rsidRPr="00F33633" w:rsidRDefault="00F33633" w:rsidP="00EE2482">
      <w:pPr>
        <w:ind w:left="360"/>
      </w:pPr>
      <w:r>
        <w:t>[[..</w:t>
      </w:r>
      <w:proofErr w:type="gramStart"/>
      <w:r>
        <w:t>me</w:t>
      </w:r>
      <w:proofErr w:type="gramEnd"/>
      <w:r>
        <w:t xml:space="preserve"> falta agregar al anexo las fotos de todos los resultados preliminares]]</w:t>
      </w:r>
    </w:p>
    <w:p w:rsidR="00204187" w:rsidRPr="00AB4047" w:rsidRDefault="00204187" w:rsidP="00EE2482">
      <w:pPr>
        <w:ind w:left="360"/>
      </w:pPr>
    </w:p>
    <w:p w:rsidR="00EE2482" w:rsidRDefault="00EE2482" w:rsidP="00EE2482">
      <w:pPr>
        <w:pStyle w:val="Ttulo2"/>
      </w:pPr>
      <w:bookmarkStart w:id="64" w:name="_Toc427070488"/>
      <w:r>
        <w:t>Resultados Finales</w:t>
      </w:r>
      <w:bookmarkEnd w:id="64"/>
    </w:p>
    <w:p w:rsidR="00EE2482" w:rsidRDefault="00EE2482" w:rsidP="00EE2482">
      <w:pPr>
        <w:pStyle w:val="Prrafodelista"/>
        <w:numPr>
          <w:ilvl w:val="0"/>
          <w:numId w:val="22"/>
        </w:numPr>
      </w:pPr>
      <w:r>
        <w:t>Hablar de los resultados con el set de datos final (incluir una referencia a cuales son los datos finales, para que no haya confusión) Discusión de los resultados</w:t>
      </w:r>
    </w:p>
    <w:p w:rsidR="00EE2482" w:rsidRDefault="00EE2482" w:rsidP="00EE2482">
      <w:pPr>
        <w:pStyle w:val="Prrafodelista"/>
        <w:numPr>
          <w:ilvl w:val="0"/>
          <w:numId w:val="21"/>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E2482" w:rsidRDefault="00EE2482" w:rsidP="00EE2482">
      <w:pPr>
        <w:pStyle w:val="Prrafodelista"/>
        <w:numPr>
          <w:ilvl w:val="0"/>
          <w:numId w:val="21"/>
        </w:numPr>
      </w:pPr>
      <w:r>
        <w:t>Tablas adicionales comparando otras opciones y parámetros del filtro y opciones del mejor clasificador</w:t>
      </w:r>
    </w:p>
    <w:p w:rsidR="00EE2482" w:rsidRPr="00AB4047" w:rsidRDefault="00EE2482" w:rsidP="00EE2482">
      <w:pPr>
        <w:pStyle w:val="Prrafodelista"/>
        <w:numPr>
          <w:ilvl w:val="0"/>
          <w:numId w:val="21"/>
        </w:numPr>
      </w:pPr>
      <w:r>
        <w:t xml:space="preserve">Comparación con heurística/regla de </w:t>
      </w:r>
      <w:proofErr w:type="spellStart"/>
      <w:r>
        <w:t>Keywords</w:t>
      </w:r>
      <w:proofErr w:type="spellEnd"/>
      <w:r>
        <w:t xml:space="preserve"> de Monperrus u otros estudios</w:t>
      </w:r>
    </w:p>
    <w:p w:rsidR="00EE2482" w:rsidRDefault="00EE2482" w:rsidP="00EE2482">
      <w:pPr>
        <w:pStyle w:val="Ttulo1"/>
      </w:pPr>
      <w:bookmarkStart w:id="65" w:name="_Toc427070489"/>
      <w:r>
        <w:lastRenderedPageBreak/>
        <w:t>Discusión general</w:t>
      </w:r>
      <w:bookmarkEnd w:id="65"/>
    </w:p>
    <w:p w:rsidR="00EE2482" w:rsidRPr="008827DD" w:rsidRDefault="00EE2482" w:rsidP="00EE2482">
      <w:pPr>
        <w:pStyle w:val="Prrafodelista"/>
        <w:numPr>
          <w:ilvl w:val="0"/>
          <w:numId w:val="26"/>
        </w:numPr>
      </w:pPr>
      <w:r>
        <w:t xml:space="preserve">Mencionar en alguna parte lo de sublime </w:t>
      </w:r>
      <w:proofErr w:type="spellStart"/>
      <w:r>
        <w:t>text</w:t>
      </w:r>
      <w:proofErr w:type="spellEnd"/>
      <w:r>
        <w:t xml:space="preserve"> (y quizás eMoose)</w:t>
      </w:r>
    </w:p>
    <w:p w:rsidR="00EE2482" w:rsidRDefault="00EE2482" w:rsidP="00EE2482">
      <w:pPr>
        <w:pStyle w:val="Ttulo1"/>
      </w:pPr>
      <w:bookmarkStart w:id="66" w:name="_Toc427070490"/>
      <w:r>
        <w:t>Limitaciones y problemas de validez (?)</w:t>
      </w:r>
      <w:bookmarkEnd w:id="66"/>
    </w:p>
    <w:p w:rsidR="00EE2482" w:rsidRDefault="00EE2482" w:rsidP="00EE2482">
      <w:pPr>
        <w:pStyle w:val="Prrafodelista"/>
        <w:numPr>
          <w:ilvl w:val="0"/>
          <w:numId w:val="26"/>
        </w:numPr>
      </w:pPr>
      <w:r>
        <w:t>Datos finales no incluyen comentarios de clases. Esto podría perjudicar el rendimiento los clasificadores entrenados al encontrar un comentario de clase.</w:t>
      </w:r>
    </w:p>
    <w:p w:rsidR="00EE2482" w:rsidRPr="00F6133C" w:rsidRDefault="00EE2482" w:rsidP="00EE2482">
      <w:pPr>
        <w:pStyle w:val="Prrafodelista"/>
        <w:numPr>
          <w:ilvl w:val="0"/>
          <w:numId w:val="26"/>
        </w:numPr>
      </w:pPr>
      <w:r>
        <w:t>Datos finales mejor diseñados, pero solo revisados por una persona.</w:t>
      </w:r>
    </w:p>
    <w:p w:rsidR="00EE2482" w:rsidRPr="00EE7716" w:rsidRDefault="00EE2482" w:rsidP="00EE2482">
      <w:pPr>
        <w:pStyle w:val="Ttulo1"/>
      </w:pPr>
      <w:bookmarkStart w:id="67" w:name="_Toc427070491"/>
      <w:r>
        <w:t>Conclusiones y trabajo futuro</w:t>
      </w:r>
      <w:bookmarkEnd w:id="67"/>
    </w:p>
    <w:p w:rsidR="00EE2482" w:rsidRDefault="00EE2482" w:rsidP="00EE2482">
      <w:pPr>
        <w:pStyle w:val="Ttulo1"/>
      </w:pPr>
      <w:bookmarkStart w:id="68" w:name="_Toc427070492"/>
      <w:r>
        <w:t>Glosario</w:t>
      </w:r>
      <w:bookmarkEnd w:id="68"/>
    </w:p>
    <w:p w:rsidR="00EE2482" w:rsidRPr="00EE7716" w:rsidRDefault="00EE2482" w:rsidP="00EE2482">
      <w:pPr>
        <w:pStyle w:val="Ttulo1"/>
      </w:pPr>
      <w:bookmarkStart w:id="69" w:name="_Toc427070493"/>
      <w:r>
        <w:t>Bibliografía</w:t>
      </w:r>
      <w:bookmarkEnd w:id="69"/>
    </w:p>
    <w:p w:rsidR="00EE2482" w:rsidRPr="00CC3E1E" w:rsidRDefault="00EE2482" w:rsidP="00EE2482">
      <w:pPr>
        <w:pStyle w:val="Ttulo1"/>
      </w:pPr>
      <w:bookmarkStart w:id="70" w:name="_Toc427070494"/>
      <w:r>
        <w:t>Anexo</w:t>
      </w:r>
      <w:bookmarkEnd w:id="70"/>
    </w:p>
    <w:p w:rsidR="00864DDF" w:rsidRDefault="00864DDF"/>
    <w:sectPr w:rsidR="00864DDF" w:rsidSect="00B10007">
      <w:footerReference w:type="default" r:id="rId19"/>
      <w:pgSz w:w="12240" w:h="15840"/>
      <w:pgMar w:top="1440" w:right="1183"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abriel Correa" w:date="2015-08-19T12:37:00Z" w:initials="g">
    <w:p w:rsidR="00CD7DC2" w:rsidRPr="000B1F7C" w:rsidRDefault="00CD7DC2" w:rsidP="00EE2482">
      <w:pPr>
        <w:pStyle w:val="Textocomentario"/>
        <w:rPr>
          <w:sz w:val="16"/>
          <w:szCs w:val="16"/>
        </w:rPr>
      </w:pPr>
      <w:r>
        <w:rPr>
          <w:rStyle w:val="Refdecomentario"/>
        </w:rPr>
        <w:annotationRef/>
      </w:r>
      <w:r>
        <w:rPr>
          <w:rStyle w:val="Refdecomentario"/>
        </w:rPr>
        <w:t>Aun no hecho estos experimentos.</w:t>
      </w:r>
    </w:p>
  </w:comment>
  <w:comment w:id="7" w:author="Gabriel Correa" w:date="2015-08-19T12:37:00Z" w:initials="g">
    <w:p w:rsidR="00CD7DC2" w:rsidRDefault="00CD7DC2" w:rsidP="00EE2482">
      <w:pPr>
        <w:pStyle w:val="Textocomentario"/>
      </w:pPr>
      <w:r>
        <w:rPr>
          <w:rStyle w:val="Refdecomentario"/>
        </w:rPr>
        <w:annotationRef/>
      </w:r>
      <w:r>
        <w:t xml:space="preserve">Esta </w:t>
      </w:r>
      <w:proofErr w:type="spellStart"/>
      <w:r>
        <w:t>seccion</w:t>
      </w:r>
      <w:proofErr w:type="spellEnd"/>
      <w:r>
        <w:t xml:space="preserve"> podría ir después, en otra </w:t>
      </w:r>
      <w:proofErr w:type="spellStart"/>
      <w:r>
        <w:t>seccion</w:t>
      </w:r>
      <w:proofErr w:type="spellEnd"/>
      <w:r>
        <w:t xml:space="preserve">… quizás llamada .. resumen del </w:t>
      </w:r>
      <w:proofErr w:type="spellStart"/>
      <w:r>
        <w:t>trabjo</w:t>
      </w:r>
      <w:proofErr w:type="spellEnd"/>
      <w:r>
        <w:t xml:space="preserve"> realizado.</w:t>
      </w:r>
    </w:p>
  </w:comment>
  <w:comment w:id="24" w:author="Gabriel Correa" w:date="2015-08-19T12:37:00Z" w:initials="g">
    <w:p w:rsidR="00CD7DC2" w:rsidRDefault="00CD7DC2" w:rsidP="00EE2482">
      <w:pPr>
        <w:pStyle w:val="Textocomentario"/>
      </w:pPr>
      <w:r>
        <w:rPr>
          <w:rStyle w:val="Refdecomentario"/>
        </w:rPr>
        <w:annotationRef/>
      </w:r>
      <w:r>
        <w:t xml:space="preserve">Poner un ejemplo de imagen sobre el </w:t>
      </w:r>
      <w:proofErr w:type="spellStart"/>
      <w:r>
        <w:t>html</w:t>
      </w:r>
      <w:proofErr w:type="spellEnd"/>
      <w:r>
        <w:t xml:space="preserve"> de los </w:t>
      </w:r>
      <w:proofErr w:type="spellStart"/>
      <w:r>
        <w:t>javadoc</w:t>
      </w:r>
      <w:proofErr w:type="spellEnd"/>
      <w:r>
        <w:t xml:space="preserve">... </w:t>
      </w:r>
      <w:proofErr w:type="spellStart"/>
      <w:r>
        <w:t>javadoc</w:t>
      </w:r>
      <w:proofErr w:type="spellEnd"/>
      <w:r>
        <w:t xml:space="preserve"> sin </w:t>
      </w:r>
      <w:proofErr w:type="spellStart"/>
      <w:r>
        <w:t>broser</w:t>
      </w:r>
      <w:proofErr w:type="spellEnd"/>
      <w:r>
        <w:t xml:space="preserve"> y con &lt;</w:t>
      </w:r>
      <w:proofErr w:type="spellStart"/>
      <w:r>
        <w:t>tags</w:t>
      </w:r>
      <w:proofErr w:type="spellEnd"/>
      <w:r>
        <w:t>&gt;   vs la vista en &lt;</w:t>
      </w:r>
      <w:proofErr w:type="spellStart"/>
      <w:r>
        <w:t>NombrePrograma</w:t>
      </w:r>
      <w:proofErr w:type="spellEnd"/>
      <w:r>
        <w:t>&gt;</w:t>
      </w:r>
    </w:p>
  </w:comment>
  <w:comment w:id="25" w:author="Gabriel Correa" w:date="2015-08-19T21:56:00Z" w:initials="g">
    <w:p w:rsidR="00851D29" w:rsidRDefault="00851D29">
      <w:pPr>
        <w:pStyle w:val="Textocomentario"/>
      </w:pPr>
      <w:r>
        <w:rPr>
          <w:rStyle w:val="Refdecomentario"/>
        </w:rPr>
        <w:annotationRef/>
      </w:r>
      <w:r w:rsidR="002B3F20">
        <w:t xml:space="preserve">caso de uso, mover a seccion propia para poder referenciarlo </w:t>
      </w:r>
      <w:proofErr w:type="spellStart"/>
      <w:r w:rsidR="002B3F20">
        <w:t>mas</w:t>
      </w:r>
      <w:proofErr w:type="spellEnd"/>
      <w:r w:rsidR="002B3F20">
        <w:t xml:space="preserve"> adelante</w:t>
      </w:r>
    </w:p>
  </w:comment>
  <w:comment w:id="28" w:author="Gabriel Correa" w:date="2015-08-19T12:37:00Z" w:initials="g">
    <w:p w:rsidR="00CD7DC2" w:rsidRDefault="00CD7DC2" w:rsidP="00EE2482">
      <w:pPr>
        <w:pStyle w:val="Textocomentario"/>
      </w:pPr>
      <w:r>
        <w:rPr>
          <w:rStyle w:val="Refdecomentario"/>
        </w:rPr>
        <w:annotationRef/>
      </w:r>
      <w:r>
        <w:t>Revisar si esto lo tengo ya implementado!</w:t>
      </w:r>
    </w:p>
  </w:comment>
  <w:comment w:id="26" w:author="Gabriel Correa" w:date="2015-08-19T12:37:00Z" w:initials="g">
    <w:p w:rsidR="00CD7DC2" w:rsidRDefault="00CD7DC2" w:rsidP="00EE2482">
      <w:pPr>
        <w:pStyle w:val="Textocomentario"/>
      </w:pPr>
      <w:r>
        <w:rPr>
          <w:rStyle w:val="Refdecomentario"/>
        </w:rPr>
        <w:annotationRef/>
      </w:r>
    </w:p>
  </w:comment>
  <w:comment w:id="27" w:author="Gabriel Correa" w:date="2015-08-19T12:37:00Z" w:initials="g">
    <w:p w:rsidR="00CD7DC2" w:rsidRDefault="00CD7DC2" w:rsidP="00EE2482">
      <w:pPr>
        <w:pStyle w:val="Textocomentario"/>
      </w:pPr>
      <w:r>
        <w:rPr>
          <w:rStyle w:val="Refdecomentario"/>
        </w:rPr>
        <w:annotationRef/>
      </w:r>
      <w:r>
        <w:t xml:space="preserve">Cambiar </w:t>
      </w:r>
      <w:proofErr w:type="spellStart"/>
      <w:r>
        <w:t>font</w:t>
      </w:r>
      <w:proofErr w:type="spellEnd"/>
      <w:r>
        <w:t xml:space="preserve"> cuando </w:t>
      </w:r>
      <w:proofErr w:type="spellStart"/>
      <w:r>
        <w:t>romain</w:t>
      </w:r>
      <w:proofErr w:type="spellEnd"/>
      <w:r>
        <w:t xml:space="preserve"> responda mail</w:t>
      </w:r>
    </w:p>
  </w:comment>
  <w:comment w:id="29" w:author="Gabriel Correa" w:date="2015-08-19T12:37:00Z" w:initials="g">
    <w:p w:rsidR="00CD7DC2" w:rsidRDefault="00CD7DC2" w:rsidP="00EE2482">
      <w:pPr>
        <w:pStyle w:val="Textocomentario"/>
      </w:pPr>
      <w:r>
        <w:rPr>
          <w:rStyle w:val="Refdecomentario"/>
        </w:rPr>
        <w:annotationRef/>
      </w:r>
      <w:r>
        <w:t>Revisar si esto lo tengo ya implementado!</w:t>
      </w:r>
    </w:p>
  </w:comment>
  <w:comment w:id="37" w:author="Gabriel Correa" w:date="2015-08-19T12:37:00Z" w:initials="g">
    <w:p w:rsidR="00CD7DC2" w:rsidRDefault="00CD7DC2" w:rsidP="00EE2482">
      <w:pPr>
        <w:pStyle w:val="Textocomentario"/>
      </w:pPr>
      <w:r>
        <w:rPr>
          <w:rStyle w:val="Refdecomentario"/>
        </w:rPr>
        <w:annotationRef/>
      </w:r>
      <w:r>
        <w:t>Falta referencia a sección de Resultados.</w:t>
      </w:r>
    </w:p>
  </w:comment>
  <w:comment w:id="41" w:author="Gabriel Correa" w:date="2015-08-19T12:37:00Z" w:initials="g">
    <w:p w:rsidR="00CD7DC2" w:rsidRDefault="00CD7DC2" w:rsidP="00EE2482">
      <w:pPr>
        <w:pStyle w:val="Textocomentario"/>
      </w:pPr>
      <w:r>
        <w:rPr>
          <w:rStyle w:val="Refdecomentario"/>
        </w:rPr>
        <w:annotationRef/>
      </w:r>
      <w:r>
        <w:t>Quedaría mejor en una tabla</w:t>
      </w:r>
    </w:p>
  </w:comment>
  <w:comment w:id="43" w:author="Gabriel Correa" w:date="2015-08-19T12:37:00Z" w:initials="g">
    <w:p w:rsidR="00CD7DC2" w:rsidRDefault="00CD7DC2" w:rsidP="00EE2482">
      <w:pPr>
        <w:pStyle w:val="Textocomentario"/>
      </w:pPr>
      <w:r>
        <w:rPr>
          <w:rStyle w:val="Refdecomentario"/>
        </w:rPr>
        <w:annotationRef/>
      </w:r>
      <w:proofErr w:type="spellStart"/>
      <w:r>
        <w:t>ToDo</w:t>
      </w:r>
      <w:proofErr w:type="spellEnd"/>
      <w:r>
        <w:t>: referencia aun no agregada.</w:t>
      </w:r>
    </w:p>
  </w:comment>
  <w:comment w:id="44" w:author="Gabriel Correa" w:date="2015-08-19T12:37:00Z" w:initials="g">
    <w:p w:rsidR="00CD7DC2" w:rsidRDefault="00CD7DC2" w:rsidP="00EE2482">
      <w:pPr>
        <w:pStyle w:val="Textocomentario"/>
      </w:pPr>
      <w:r>
        <w:rPr>
          <w:rStyle w:val="Refdecomentario"/>
        </w:rPr>
        <w:annotationRef/>
      </w:r>
      <w:proofErr w:type="spellStart"/>
      <w:r>
        <w:t>ToDo</w:t>
      </w:r>
      <w:proofErr w:type="spellEnd"/>
      <w:r>
        <w:t xml:space="preserve">:   verificar al final si alcanzo a incluir los experimentos de Selección y </w:t>
      </w:r>
      <w:proofErr w:type="spellStart"/>
      <w:r>
        <w:t>Clustering</w:t>
      </w:r>
      <w:proofErr w:type="spellEnd"/>
      <w:r>
        <w:t>.</w:t>
      </w:r>
    </w:p>
  </w:comment>
  <w:comment w:id="45" w:author="Gabriel Correa" w:date="2015-08-19T12:37:00Z" w:initials="g">
    <w:p w:rsidR="00CD7DC2" w:rsidRDefault="00CD7DC2" w:rsidP="00EE2482">
      <w:pPr>
        <w:pStyle w:val="Textocomentario"/>
      </w:pPr>
      <w:r>
        <w:rPr>
          <w:rStyle w:val="Refdecomentario"/>
        </w:rPr>
        <w:annotationRef/>
      </w:r>
      <w:proofErr w:type="spellStart"/>
      <w:r>
        <w:t>ToDo</w:t>
      </w:r>
      <w:proofErr w:type="spellEnd"/>
      <w:r>
        <w:t>: revisar al final si alcancé a usar la API.</w:t>
      </w:r>
    </w:p>
  </w:comment>
  <w:comment w:id="48" w:author="Gabriel Correa" w:date="2015-08-19T21:05:00Z" w:initials="g">
    <w:p w:rsidR="009977FE" w:rsidRDefault="009977FE">
      <w:pPr>
        <w:pStyle w:val="Textocomentario"/>
      </w:pPr>
      <w:r>
        <w:rPr>
          <w:rStyle w:val="Refdecomentario"/>
        </w:rPr>
        <w:annotationRef/>
      </w:r>
      <w:r>
        <w:t xml:space="preserve">Crear un mejor diseño de tabla. no va a quedar muy bonita </w:t>
      </w:r>
      <w:proofErr w:type="spellStart"/>
      <w:r>
        <w:t>asi</w:t>
      </w:r>
      <w:proofErr w:type="spellEnd"/>
    </w:p>
  </w:comment>
  <w:comment w:id="49" w:author="Gabriel Correa" w:date="2015-08-19T20:23:00Z" w:initials="g">
    <w:p w:rsidR="00DB61BB" w:rsidRDefault="00DB61BB">
      <w:pPr>
        <w:pStyle w:val="Textocomentario"/>
      </w:pPr>
      <w:r>
        <w:rPr>
          <w:rStyle w:val="Refdecomentario"/>
        </w:rPr>
        <w:annotationRef/>
      </w:r>
      <w:proofErr w:type="spellStart"/>
      <w:r>
        <w:t>ToDo</w:t>
      </w:r>
      <w:proofErr w:type="spellEnd"/>
      <w:r>
        <w:t>: verificar que mencioné esto en los resultados. Si no lo alcanzo a hacer debería borrar esta fila de la tabla.</w:t>
      </w:r>
    </w:p>
  </w:comment>
  <w:comment w:id="50" w:author="Gabriel Correa" w:date="2015-08-19T20:38:00Z" w:initials="g">
    <w:p w:rsidR="00FF3FD9" w:rsidRDefault="00FF3FD9">
      <w:pPr>
        <w:pStyle w:val="Textocomentario"/>
      </w:pPr>
      <w:r>
        <w:rPr>
          <w:rStyle w:val="Refdecomentario"/>
        </w:rPr>
        <w:annotationRef/>
      </w:r>
      <w:proofErr w:type="spellStart"/>
      <w:r>
        <w:t>ToDo</w:t>
      </w:r>
      <w:proofErr w:type="spellEnd"/>
      <w:r>
        <w:t>: verificar que mencioné esto en los resultados. Si no lo alcanzo a hacer debería borrar esta fila de la tabla.</w:t>
      </w:r>
    </w:p>
  </w:comment>
  <w:comment w:id="51" w:author="Gabriel Correa" w:date="2015-08-19T20:24:00Z" w:initials="g">
    <w:p w:rsidR="00DB61BB" w:rsidRDefault="00DB61BB">
      <w:pPr>
        <w:pStyle w:val="Textocomentario"/>
      </w:pPr>
      <w:r>
        <w:rPr>
          <w:rStyle w:val="Refdecomentario"/>
        </w:rPr>
        <w:annotationRef/>
      </w:r>
      <w:proofErr w:type="spellStart"/>
      <w:r>
        <w:t>ToDo</w:t>
      </w:r>
      <w:proofErr w:type="spellEnd"/>
      <w:r>
        <w:t>: verificar que mencioné esto en los resultados. Si no lo alcanzo a hacer debería borrar esta fila de la tabla.</w:t>
      </w:r>
    </w:p>
  </w:comment>
  <w:comment w:id="52" w:author="Gabriel Correa" w:date="2015-08-19T12:37:00Z" w:initials="g">
    <w:p w:rsidR="00CD7DC2" w:rsidRDefault="00CD7DC2" w:rsidP="00EE2482">
      <w:pPr>
        <w:pStyle w:val="Textocomentario"/>
      </w:pPr>
      <w:r>
        <w:rPr>
          <w:rStyle w:val="Refdecomentario"/>
        </w:rPr>
        <w:annotationRef/>
      </w:r>
      <w:proofErr w:type="spellStart"/>
      <w:r>
        <w:t>ToDo</w:t>
      </w:r>
      <w:proofErr w:type="spellEnd"/>
      <w:r>
        <w:t>: revisar al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F20" w:rsidRDefault="002B3F20" w:rsidP="00EE2482">
      <w:pPr>
        <w:spacing w:after="0" w:line="240" w:lineRule="auto"/>
      </w:pPr>
      <w:r>
        <w:separator/>
      </w:r>
    </w:p>
  </w:endnote>
  <w:endnote w:type="continuationSeparator" w:id="0">
    <w:p w:rsidR="002B3F20" w:rsidRDefault="002B3F20" w:rsidP="00EE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DC2" w:rsidRDefault="00CD7DC2">
    <w:pPr>
      <w:pStyle w:val="Piedepgina"/>
      <w:jc w:val="center"/>
    </w:pPr>
  </w:p>
  <w:p w:rsidR="00CD7DC2" w:rsidRDefault="00CD7D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DC2" w:rsidRDefault="00CD7DC2">
    <w:pPr>
      <w:pStyle w:val="Piedepgina"/>
      <w:jc w:val="center"/>
    </w:pPr>
  </w:p>
  <w:p w:rsidR="00CD7DC2" w:rsidRDefault="00CD7DC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47"/>
      <w:docPartObj>
        <w:docPartGallery w:val="Page Numbers (Bottom of Page)"/>
        <w:docPartUnique/>
      </w:docPartObj>
    </w:sdtPr>
    <w:sdtContent>
      <w:p w:rsidR="00CD7DC2" w:rsidRDefault="00CD7DC2">
        <w:pPr>
          <w:pStyle w:val="Piedepgina"/>
          <w:jc w:val="center"/>
        </w:pPr>
        <w:r>
          <w:fldChar w:fldCharType="begin"/>
        </w:r>
        <w:r>
          <w:instrText>PAGE   \* MERGEFORMAT</w:instrText>
        </w:r>
        <w:r>
          <w:fldChar w:fldCharType="separate"/>
        </w:r>
        <w:r w:rsidR="00AC03C3" w:rsidRPr="00AC03C3">
          <w:rPr>
            <w:noProof/>
            <w:lang w:val="es-ES"/>
          </w:rPr>
          <w:t>16</w:t>
        </w:r>
        <w:r>
          <w:fldChar w:fldCharType="end"/>
        </w:r>
      </w:p>
    </w:sdtContent>
  </w:sdt>
  <w:p w:rsidR="00CD7DC2" w:rsidRDefault="00CD7D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F20" w:rsidRDefault="002B3F20" w:rsidP="00EE2482">
      <w:pPr>
        <w:spacing w:after="0" w:line="240" w:lineRule="auto"/>
      </w:pPr>
      <w:r>
        <w:separator/>
      </w:r>
    </w:p>
  </w:footnote>
  <w:footnote w:type="continuationSeparator" w:id="0">
    <w:p w:rsidR="002B3F20" w:rsidRDefault="002B3F20" w:rsidP="00EE2482">
      <w:pPr>
        <w:spacing w:after="0" w:line="240" w:lineRule="auto"/>
      </w:pPr>
      <w:r>
        <w:continuationSeparator/>
      </w:r>
    </w:p>
  </w:footnote>
  <w:footnote w:id="1">
    <w:p w:rsidR="00CD7DC2" w:rsidRDefault="00CD7DC2" w:rsidP="00EE2482">
      <w:pPr>
        <w:pStyle w:val="Textonotapie"/>
      </w:pPr>
      <w:r>
        <w:rPr>
          <w:rStyle w:val="Refdenotaalpie"/>
        </w:rPr>
        <w:footnoteRef/>
      </w:r>
      <w:r>
        <w:t xml:space="preserve"> Para el detalle sobre el clasificador de Machine </w:t>
      </w:r>
      <w:proofErr w:type="spellStart"/>
      <w:r>
        <w:t>Learning</w:t>
      </w:r>
      <w:proofErr w:type="spellEnd"/>
      <w:r>
        <w:t xml:space="preserve"> ver [[*</w:t>
      </w:r>
      <w:proofErr w:type="spellStart"/>
      <w:r>
        <w:t>ref</w:t>
      </w:r>
      <w:proofErr w:type="spellEnd"/>
      <w:r>
        <w:t xml:space="preserve"> a modelo de ML usado en API de Weka*]]</w:t>
      </w:r>
    </w:p>
  </w:footnote>
  <w:footnote w:id="2">
    <w:p w:rsidR="00CD7DC2" w:rsidRDefault="00CD7DC2" w:rsidP="00EE2482">
      <w:pPr>
        <w:pStyle w:val="Textonotapie"/>
      </w:pPr>
      <w:r>
        <w:rPr>
          <w:rStyle w:val="Refdenotaalpie"/>
        </w:rPr>
        <w:footnoteRef/>
      </w:r>
      <w:r>
        <w:t xml:space="preserve"> La exportación de un proyecto en la página web a una documentación de API corregida no está implementada aun en &lt;</w:t>
      </w:r>
      <w:proofErr w:type="spellStart"/>
      <w:r>
        <w:t>NombrePrograma</w:t>
      </w:r>
      <w:proofErr w:type="spellEnd"/>
      <w:r>
        <w:t>&gt;. Sin embargo, es así como se tenía planeado que debería ser.</w:t>
      </w:r>
    </w:p>
  </w:footnote>
  <w:footnote w:id="3">
    <w:p w:rsidR="00CD7DC2" w:rsidRDefault="00CD7DC2" w:rsidP="00EE2482">
      <w:pPr>
        <w:pStyle w:val="Textonotapie"/>
      </w:pPr>
      <w:r>
        <w:rPr>
          <w:rStyle w:val="Refdenotaalpie"/>
        </w:rPr>
        <w:footnoteRef/>
      </w:r>
      <w:r>
        <w:t xml:space="preserve"> Lista con todas las clases abarcadas puede ser encontrada en </w:t>
      </w:r>
      <w:hyperlink r:id="rId1" w:history="1">
        <w:r w:rsidRPr="008974E8">
          <w:rPr>
            <w:rStyle w:val="Hipervnculo"/>
          </w:rPr>
          <w:t>https://github.com/gabocorrea/Datos-Publicos-del-Trabajo-de-Titulo/</w:t>
        </w:r>
      </w:hyperlink>
      <w:r>
        <w:t xml:space="preserve"> </w:t>
      </w:r>
    </w:p>
  </w:footnote>
  <w:footnote w:id="4">
    <w:p w:rsidR="00CD7DC2" w:rsidRDefault="00CD7DC2" w:rsidP="00EE2482">
      <w:pPr>
        <w:pStyle w:val="Textonotapie"/>
      </w:pPr>
      <w:r>
        <w:rPr>
          <w:rStyle w:val="Refdenotaalpie"/>
        </w:rPr>
        <w:footnoteRef/>
      </w:r>
      <w:r>
        <w:t xml:space="preserve"> </w:t>
      </w:r>
      <w:hyperlink r:id="rId2" w:history="1">
        <w:r w:rsidRPr="008974E8">
          <w:rPr>
            <w:rStyle w:val="Hipervnculo"/>
          </w:rPr>
          <w:t>http://users.dcc.uchile.cl/~rrobbes/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0E"/>
    <w:multiLevelType w:val="hybridMultilevel"/>
    <w:tmpl w:val="688ADC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7C63E5"/>
    <w:multiLevelType w:val="hybridMultilevel"/>
    <w:tmpl w:val="26E0B73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AF3B01"/>
    <w:multiLevelType w:val="hybridMultilevel"/>
    <w:tmpl w:val="8D6E4C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CD32963"/>
    <w:multiLevelType w:val="hybridMultilevel"/>
    <w:tmpl w:val="F7B0D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F4B7545"/>
    <w:multiLevelType w:val="hybridMultilevel"/>
    <w:tmpl w:val="0792E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EE4C62"/>
    <w:multiLevelType w:val="hybridMultilevel"/>
    <w:tmpl w:val="04A6C26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6892DEC"/>
    <w:multiLevelType w:val="hybridMultilevel"/>
    <w:tmpl w:val="DC380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EF7172F"/>
    <w:multiLevelType w:val="hybridMultilevel"/>
    <w:tmpl w:val="4CC46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1027D62"/>
    <w:multiLevelType w:val="hybridMultilevel"/>
    <w:tmpl w:val="FE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35C3094"/>
    <w:multiLevelType w:val="hybridMultilevel"/>
    <w:tmpl w:val="C6727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4953044"/>
    <w:multiLevelType w:val="hybridMultilevel"/>
    <w:tmpl w:val="CE8E944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66A61FC"/>
    <w:multiLevelType w:val="multilevel"/>
    <w:tmpl w:val="A49E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5257C0"/>
    <w:multiLevelType w:val="hybridMultilevel"/>
    <w:tmpl w:val="72A20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A99680A"/>
    <w:multiLevelType w:val="hybridMultilevel"/>
    <w:tmpl w:val="07FA5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EF07AD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3C0B209D"/>
    <w:multiLevelType w:val="hybridMultilevel"/>
    <w:tmpl w:val="E2FC8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CD91594"/>
    <w:multiLevelType w:val="hybridMultilevel"/>
    <w:tmpl w:val="E73200FC"/>
    <w:lvl w:ilvl="0" w:tplc="340A0001">
      <w:start w:val="1"/>
      <w:numFmt w:val="bullet"/>
      <w:lvlText w:val=""/>
      <w:lvlJc w:val="left"/>
      <w:pPr>
        <w:ind w:left="1081" w:hanging="360"/>
      </w:pPr>
      <w:rPr>
        <w:rFonts w:ascii="Symbol" w:hAnsi="Symbol" w:hint="default"/>
      </w:rPr>
    </w:lvl>
    <w:lvl w:ilvl="1" w:tplc="340A0003" w:tentative="1">
      <w:start w:val="1"/>
      <w:numFmt w:val="bullet"/>
      <w:lvlText w:val="o"/>
      <w:lvlJc w:val="left"/>
      <w:pPr>
        <w:ind w:left="1801" w:hanging="360"/>
      </w:pPr>
      <w:rPr>
        <w:rFonts w:ascii="Courier New" w:hAnsi="Courier New" w:cs="Courier New" w:hint="default"/>
      </w:rPr>
    </w:lvl>
    <w:lvl w:ilvl="2" w:tplc="340A0005" w:tentative="1">
      <w:start w:val="1"/>
      <w:numFmt w:val="bullet"/>
      <w:lvlText w:val=""/>
      <w:lvlJc w:val="left"/>
      <w:pPr>
        <w:ind w:left="2521" w:hanging="360"/>
      </w:pPr>
      <w:rPr>
        <w:rFonts w:ascii="Wingdings" w:hAnsi="Wingdings" w:hint="default"/>
      </w:rPr>
    </w:lvl>
    <w:lvl w:ilvl="3" w:tplc="340A0001" w:tentative="1">
      <w:start w:val="1"/>
      <w:numFmt w:val="bullet"/>
      <w:lvlText w:val=""/>
      <w:lvlJc w:val="left"/>
      <w:pPr>
        <w:ind w:left="3241" w:hanging="360"/>
      </w:pPr>
      <w:rPr>
        <w:rFonts w:ascii="Symbol" w:hAnsi="Symbol" w:hint="default"/>
      </w:rPr>
    </w:lvl>
    <w:lvl w:ilvl="4" w:tplc="340A0003" w:tentative="1">
      <w:start w:val="1"/>
      <w:numFmt w:val="bullet"/>
      <w:lvlText w:val="o"/>
      <w:lvlJc w:val="left"/>
      <w:pPr>
        <w:ind w:left="3961" w:hanging="360"/>
      </w:pPr>
      <w:rPr>
        <w:rFonts w:ascii="Courier New" w:hAnsi="Courier New" w:cs="Courier New" w:hint="default"/>
      </w:rPr>
    </w:lvl>
    <w:lvl w:ilvl="5" w:tplc="340A0005" w:tentative="1">
      <w:start w:val="1"/>
      <w:numFmt w:val="bullet"/>
      <w:lvlText w:val=""/>
      <w:lvlJc w:val="left"/>
      <w:pPr>
        <w:ind w:left="4681" w:hanging="360"/>
      </w:pPr>
      <w:rPr>
        <w:rFonts w:ascii="Wingdings" w:hAnsi="Wingdings" w:hint="default"/>
      </w:rPr>
    </w:lvl>
    <w:lvl w:ilvl="6" w:tplc="340A0001" w:tentative="1">
      <w:start w:val="1"/>
      <w:numFmt w:val="bullet"/>
      <w:lvlText w:val=""/>
      <w:lvlJc w:val="left"/>
      <w:pPr>
        <w:ind w:left="5401" w:hanging="360"/>
      </w:pPr>
      <w:rPr>
        <w:rFonts w:ascii="Symbol" w:hAnsi="Symbol" w:hint="default"/>
      </w:rPr>
    </w:lvl>
    <w:lvl w:ilvl="7" w:tplc="340A0003" w:tentative="1">
      <w:start w:val="1"/>
      <w:numFmt w:val="bullet"/>
      <w:lvlText w:val="o"/>
      <w:lvlJc w:val="left"/>
      <w:pPr>
        <w:ind w:left="6121" w:hanging="360"/>
      </w:pPr>
      <w:rPr>
        <w:rFonts w:ascii="Courier New" w:hAnsi="Courier New" w:cs="Courier New" w:hint="default"/>
      </w:rPr>
    </w:lvl>
    <w:lvl w:ilvl="8" w:tplc="340A0005" w:tentative="1">
      <w:start w:val="1"/>
      <w:numFmt w:val="bullet"/>
      <w:lvlText w:val=""/>
      <w:lvlJc w:val="left"/>
      <w:pPr>
        <w:ind w:left="6841" w:hanging="360"/>
      </w:pPr>
      <w:rPr>
        <w:rFonts w:ascii="Wingdings" w:hAnsi="Wingdings" w:hint="default"/>
      </w:rPr>
    </w:lvl>
  </w:abstractNum>
  <w:abstractNum w:abstractNumId="17">
    <w:nsid w:val="42F44F7E"/>
    <w:multiLevelType w:val="hybridMultilevel"/>
    <w:tmpl w:val="A612A2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2F45580"/>
    <w:multiLevelType w:val="hybridMultilevel"/>
    <w:tmpl w:val="B2B8B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382109D"/>
    <w:multiLevelType w:val="multilevel"/>
    <w:tmpl w:val="290A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7334D5"/>
    <w:multiLevelType w:val="hybridMultilevel"/>
    <w:tmpl w:val="2362B7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nsid w:val="4A9B6911"/>
    <w:multiLevelType w:val="multilevel"/>
    <w:tmpl w:val="E918C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13A5D5D"/>
    <w:multiLevelType w:val="hybridMultilevel"/>
    <w:tmpl w:val="01D45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21E12C5"/>
    <w:multiLevelType w:val="hybridMultilevel"/>
    <w:tmpl w:val="7B1C6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53235B7"/>
    <w:multiLevelType w:val="hybridMultilevel"/>
    <w:tmpl w:val="B27A6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7385459"/>
    <w:multiLevelType w:val="hybridMultilevel"/>
    <w:tmpl w:val="4D7E3F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75E6995"/>
    <w:multiLevelType w:val="hybridMultilevel"/>
    <w:tmpl w:val="7CB82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9D165B0"/>
    <w:multiLevelType w:val="hybridMultilevel"/>
    <w:tmpl w:val="9C00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A9061DC"/>
    <w:multiLevelType w:val="hybridMultilevel"/>
    <w:tmpl w:val="FB80F8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A9110CD"/>
    <w:multiLevelType w:val="hybridMultilevel"/>
    <w:tmpl w:val="5AC812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DBE5751"/>
    <w:multiLevelType w:val="hybridMultilevel"/>
    <w:tmpl w:val="BDBC8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6D192C"/>
    <w:multiLevelType w:val="hybridMultilevel"/>
    <w:tmpl w:val="A0FC6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A0571CF"/>
    <w:multiLevelType w:val="hybridMultilevel"/>
    <w:tmpl w:val="A58EDB1C"/>
    <w:lvl w:ilvl="0" w:tplc="340A0001">
      <w:start w:val="1"/>
      <w:numFmt w:val="bullet"/>
      <w:lvlText w:val=""/>
      <w:lvlJc w:val="left"/>
      <w:pPr>
        <w:ind w:left="1133" w:hanging="360"/>
      </w:pPr>
      <w:rPr>
        <w:rFonts w:ascii="Symbol" w:hAnsi="Symbol" w:hint="default"/>
      </w:rPr>
    </w:lvl>
    <w:lvl w:ilvl="1" w:tplc="340A0003" w:tentative="1">
      <w:start w:val="1"/>
      <w:numFmt w:val="bullet"/>
      <w:lvlText w:val="o"/>
      <w:lvlJc w:val="left"/>
      <w:pPr>
        <w:ind w:left="1853" w:hanging="360"/>
      </w:pPr>
      <w:rPr>
        <w:rFonts w:ascii="Courier New" w:hAnsi="Courier New" w:cs="Courier New" w:hint="default"/>
      </w:rPr>
    </w:lvl>
    <w:lvl w:ilvl="2" w:tplc="340A0005" w:tentative="1">
      <w:start w:val="1"/>
      <w:numFmt w:val="bullet"/>
      <w:lvlText w:val=""/>
      <w:lvlJc w:val="left"/>
      <w:pPr>
        <w:ind w:left="2573" w:hanging="360"/>
      </w:pPr>
      <w:rPr>
        <w:rFonts w:ascii="Wingdings" w:hAnsi="Wingdings" w:hint="default"/>
      </w:rPr>
    </w:lvl>
    <w:lvl w:ilvl="3" w:tplc="340A0001" w:tentative="1">
      <w:start w:val="1"/>
      <w:numFmt w:val="bullet"/>
      <w:lvlText w:val=""/>
      <w:lvlJc w:val="left"/>
      <w:pPr>
        <w:ind w:left="3293" w:hanging="360"/>
      </w:pPr>
      <w:rPr>
        <w:rFonts w:ascii="Symbol" w:hAnsi="Symbol" w:hint="default"/>
      </w:rPr>
    </w:lvl>
    <w:lvl w:ilvl="4" w:tplc="340A0003" w:tentative="1">
      <w:start w:val="1"/>
      <w:numFmt w:val="bullet"/>
      <w:lvlText w:val="o"/>
      <w:lvlJc w:val="left"/>
      <w:pPr>
        <w:ind w:left="4013" w:hanging="360"/>
      </w:pPr>
      <w:rPr>
        <w:rFonts w:ascii="Courier New" w:hAnsi="Courier New" w:cs="Courier New" w:hint="default"/>
      </w:rPr>
    </w:lvl>
    <w:lvl w:ilvl="5" w:tplc="340A0005" w:tentative="1">
      <w:start w:val="1"/>
      <w:numFmt w:val="bullet"/>
      <w:lvlText w:val=""/>
      <w:lvlJc w:val="left"/>
      <w:pPr>
        <w:ind w:left="4733" w:hanging="360"/>
      </w:pPr>
      <w:rPr>
        <w:rFonts w:ascii="Wingdings" w:hAnsi="Wingdings" w:hint="default"/>
      </w:rPr>
    </w:lvl>
    <w:lvl w:ilvl="6" w:tplc="340A0001" w:tentative="1">
      <w:start w:val="1"/>
      <w:numFmt w:val="bullet"/>
      <w:lvlText w:val=""/>
      <w:lvlJc w:val="left"/>
      <w:pPr>
        <w:ind w:left="5453" w:hanging="360"/>
      </w:pPr>
      <w:rPr>
        <w:rFonts w:ascii="Symbol" w:hAnsi="Symbol" w:hint="default"/>
      </w:rPr>
    </w:lvl>
    <w:lvl w:ilvl="7" w:tplc="340A0003" w:tentative="1">
      <w:start w:val="1"/>
      <w:numFmt w:val="bullet"/>
      <w:lvlText w:val="o"/>
      <w:lvlJc w:val="left"/>
      <w:pPr>
        <w:ind w:left="6173" w:hanging="360"/>
      </w:pPr>
      <w:rPr>
        <w:rFonts w:ascii="Courier New" w:hAnsi="Courier New" w:cs="Courier New" w:hint="default"/>
      </w:rPr>
    </w:lvl>
    <w:lvl w:ilvl="8" w:tplc="340A0005" w:tentative="1">
      <w:start w:val="1"/>
      <w:numFmt w:val="bullet"/>
      <w:lvlText w:val=""/>
      <w:lvlJc w:val="left"/>
      <w:pPr>
        <w:ind w:left="6893" w:hanging="360"/>
      </w:pPr>
      <w:rPr>
        <w:rFonts w:ascii="Wingdings" w:hAnsi="Wingdings" w:hint="default"/>
      </w:rPr>
    </w:lvl>
  </w:abstractNum>
  <w:abstractNum w:abstractNumId="33">
    <w:nsid w:val="7D184BFF"/>
    <w:multiLevelType w:val="multilevel"/>
    <w:tmpl w:val="4F6A1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11"/>
  </w:num>
  <w:num w:numId="3">
    <w:abstractNumId w:val="33"/>
  </w:num>
  <w:num w:numId="4">
    <w:abstractNumId w:val="19"/>
  </w:num>
  <w:num w:numId="5">
    <w:abstractNumId w:val="27"/>
  </w:num>
  <w:num w:numId="6">
    <w:abstractNumId w:val="28"/>
  </w:num>
  <w:num w:numId="7">
    <w:abstractNumId w:val="13"/>
  </w:num>
  <w:num w:numId="8">
    <w:abstractNumId w:val="16"/>
  </w:num>
  <w:num w:numId="9">
    <w:abstractNumId w:val="14"/>
  </w:num>
  <w:num w:numId="10">
    <w:abstractNumId w:val="17"/>
  </w:num>
  <w:num w:numId="11">
    <w:abstractNumId w:val="6"/>
  </w:num>
  <w:num w:numId="12">
    <w:abstractNumId w:val="32"/>
  </w:num>
  <w:num w:numId="13">
    <w:abstractNumId w:val="29"/>
  </w:num>
  <w:num w:numId="14">
    <w:abstractNumId w:val="7"/>
  </w:num>
  <w:num w:numId="15">
    <w:abstractNumId w:val="3"/>
  </w:num>
  <w:num w:numId="16">
    <w:abstractNumId w:val="9"/>
  </w:num>
  <w:num w:numId="17">
    <w:abstractNumId w:val="26"/>
  </w:num>
  <w:num w:numId="18">
    <w:abstractNumId w:val="31"/>
  </w:num>
  <w:num w:numId="19">
    <w:abstractNumId w:val="8"/>
  </w:num>
  <w:num w:numId="20">
    <w:abstractNumId w:val="4"/>
  </w:num>
  <w:num w:numId="21">
    <w:abstractNumId w:val="22"/>
  </w:num>
  <w:num w:numId="22">
    <w:abstractNumId w:val="25"/>
  </w:num>
  <w:num w:numId="23">
    <w:abstractNumId w:val="12"/>
  </w:num>
  <w:num w:numId="24">
    <w:abstractNumId w:val="24"/>
  </w:num>
  <w:num w:numId="25">
    <w:abstractNumId w:val="18"/>
  </w:num>
  <w:num w:numId="26">
    <w:abstractNumId w:val="30"/>
  </w:num>
  <w:num w:numId="27">
    <w:abstractNumId w:val="15"/>
  </w:num>
  <w:num w:numId="28">
    <w:abstractNumId w:val="23"/>
  </w:num>
  <w:num w:numId="29">
    <w:abstractNumId w:val="0"/>
  </w:num>
  <w:num w:numId="30">
    <w:abstractNumId w:val="10"/>
  </w:num>
  <w:num w:numId="31">
    <w:abstractNumId w:val="5"/>
  </w:num>
  <w:num w:numId="32">
    <w:abstractNumId w:val="20"/>
  </w:num>
  <w:num w:numId="33">
    <w:abstractNumId w:val="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82"/>
    <w:rsid w:val="0001797F"/>
    <w:rsid w:val="00020501"/>
    <w:rsid w:val="00051D89"/>
    <w:rsid w:val="00054983"/>
    <w:rsid w:val="000F6ECB"/>
    <w:rsid w:val="00101D69"/>
    <w:rsid w:val="00104E69"/>
    <w:rsid w:val="00135330"/>
    <w:rsid w:val="001868B1"/>
    <w:rsid w:val="00204187"/>
    <w:rsid w:val="00216324"/>
    <w:rsid w:val="0022439C"/>
    <w:rsid w:val="002306F1"/>
    <w:rsid w:val="00264224"/>
    <w:rsid w:val="002B3F20"/>
    <w:rsid w:val="002B468D"/>
    <w:rsid w:val="002C65F1"/>
    <w:rsid w:val="00371DB8"/>
    <w:rsid w:val="003B7063"/>
    <w:rsid w:val="00401D06"/>
    <w:rsid w:val="00442427"/>
    <w:rsid w:val="004A1D4A"/>
    <w:rsid w:val="004D1858"/>
    <w:rsid w:val="00546E06"/>
    <w:rsid w:val="005644DD"/>
    <w:rsid w:val="00580F31"/>
    <w:rsid w:val="0069090B"/>
    <w:rsid w:val="007918D4"/>
    <w:rsid w:val="007E039C"/>
    <w:rsid w:val="0084686C"/>
    <w:rsid w:val="00851D29"/>
    <w:rsid w:val="00864DDF"/>
    <w:rsid w:val="0090645A"/>
    <w:rsid w:val="009977FE"/>
    <w:rsid w:val="009A4A93"/>
    <w:rsid w:val="009D010D"/>
    <w:rsid w:val="00A4416B"/>
    <w:rsid w:val="00A55BB9"/>
    <w:rsid w:val="00A63786"/>
    <w:rsid w:val="00AC03C3"/>
    <w:rsid w:val="00AC3D22"/>
    <w:rsid w:val="00AC6922"/>
    <w:rsid w:val="00AF41C2"/>
    <w:rsid w:val="00B10007"/>
    <w:rsid w:val="00B67F9E"/>
    <w:rsid w:val="00C54DAD"/>
    <w:rsid w:val="00C71BE5"/>
    <w:rsid w:val="00C76209"/>
    <w:rsid w:val="00CB1AE8"/>
    <w:rsid w:val="00CC77A6"/>
    <w:rsid w:val="00CD7DC2"/>
    <w:rsid w:val="00DB61BB"/>
    <w:rsid w:val="00E247FE"/>
    <w:rsid w:val="00E6322E"/>
    <w:rsid w:val="00EE2482"/>
    <w:rsid w:val="00F32EF1"/>
    <w:rsid w:val="00F33633"/>
    <w:rsid w:val="00F77938"/>
    <w:rsid w:val="00FA29EE"/>
    <w:rsid w:val="00FB48A8"/>
    <w:rsid w:val="00FF3F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82"/>
    <w:rPr>
      <w:rFonts w:eastAsiaTheme="minorEastAsia"/>
      <w:lang w:eastAsia="es-CL"/>
    </w:rPr>
  </w:style>
  <w:style w:type="paragraph" w:styleId="Ttulo1">
    <w:name w:val="heading 1"/>
    <w:basedOn w:val="Normal"/>
    <w:next w:val="Normal"/>
    <w:link w:val="Ttulo1Car"/>
    <w:uiPriority w:val="9"/>
    <w:qFormat/>
    <w:rsid w:val="00EE248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48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48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E248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E248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E248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E248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482"/>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E248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Usercreated">
    <w:name w:val="Code (User created)"/>
    <w:basedOn w:val="Normal"/>
    <w:link w:val="CodeUsercreatedCar"/>
    <w:qFormat/>
    <w:rsid w:val="0084686C"/>
    <w:pPr>
      <w:framePr w:wrap="around" w:vAnchor="text" w:hAnchor="text" w:y="1"/>
      <w:shd w:val="clear" w:color="auto" w:fill="D9D9D9" w:themeFill="background1" w:themeFillShade="D9"/>
      <w:spacing w:line="293" w:lineRule="auto"/>
    </w:pPr>
    <w:rPr>
      <w:shd w:val="clear" w:color="auto" w:fill="EEECE1" w:themeFill="background2"/>
      <w:lang w:val="en-US"/>
    </w:rPr>
  </w:style>
  <w:style w:type="character" w:customStyle="1" w:styleId="CodeUsercreatedCar">
    <w:name w:val="Code (User created) Car"/>
    <w:basedOn w:val="Fuentedeprrafopredeter"/>
    <w:link w:val="CodeUsercreated"/>
    <w:rsid w:val="0084686C"/>
    <w:rPr>
      <w:shd w:val="clear" w:color="auto" w:fill="D9D9D9" w:themeFill="background1" w:themeFillShade="D9"/>
      <w:lang w:val="en-US"/>
    </w:rPr>
  </w:style>
  <w:style w:type="character" w:customStyle="1" w:styleId="Ttulo1Car">
    <w:name w:val="Título 1 Car"/>
    <w:basedOn w:val="Fuentedeprrafopredeter"/>
    <w:link w:val="Ttulo1"/>
    <w:uiPriority w:val="9"/>
    <w:rsid w:val="00EE2482"/>
    <w:rPr>
      <w:rFonts w:asciiTheme="majorHAnsi" w:eastAsiaTheme="majorEastAsia" w:hAnsiTheme="majorHAnsi" w:cstheme="majorBidi"/>
      <w:b/>
      <w:bCs/>
      <w:color w:val="365F91" w:themeColor="accent1" w:themeShade="BF"/>
      <w:sz w:val="28"/>
      <w:szCs w:val="28"/>
      <w:lang w:eastAsia="es-CL"/>
    </w:rPr>
  </w:style>
  <w:style w:type="character" w:customStyle="1" w:styleId="Ttulo2Car">
    <w:name w:val="Título 2 Car"/>
    <w:basedOn w:val="Fuentedeprrafopredeter"/>
    <w:link w:val="Ttulo2"/>
    <w:uiPriority w:val="9"/>
    <w:rsid w:val="00EE2482"/>
    <w:rPr>
      <w:rFonts w:asciiTheme="majorHAnsi" w:eastAsiaTheme="majorEastAsia" w:hAnsiTheme="majorHAnsi" w:cstheme="majorBidi"/>
      <w:b/>
      <w:bCs/>
      <w:color w:val="4F81BD" w:themeColor="accent1"/>
      <w:sz w:val="26"/>
      <w:szCs w:val="26"/>
      <w:lang w:eastAsia="es-CL"/>
    </w:rPr>
  </w:style>
  <w:style w:type="character" w:customStyle="1" w:styleId="Ttulo3Car">
    <w:name w:val="Título 3 Car"/>
    <w:basedOn w:val="Fuentedeprrafopredeter"/>
    <w:link w:val="Ttulo3"/>
    <w:uiPriority w:val="9"/>
    <w:rsid w:val="00EE2482"/>
    <w:rPr>
      <w:rFonts w:asciiTheme="majorHAnsi" w:eastAsiaTheme="majorEastAsia" w:hAnsiTheme="majorHAnsi" w:cstheme="majorBidi"/>
      <w:b/>
      <w:bCs/>
      <w:color w:val="4F81BD" w:themeColor="accent1"/>
      <w:lang w:eastAsia="es-CL"/>
    </w:rPr>
  </w:style>
  <w:style w:type="character" w:customStyle="1" w:styleId="Ttulo4Car">
    <w:name w:val="Título 4 Car"/>
    <w:basedOn w:val="Fuentedeprrafopredeter"/>
    <w:link w:val="Ttulo4"/>
    <w:uiPriority w:val="9"/>
    <w:rsid w:val="00EE2482"/>
    <w:rPr>
      <w:rFonts w:asciiTheme="majorHAnsi" w:eastAsiaTheme="majorEastAsia" w:hAnsiTheme="majorHAnsi" w:cstheme="majorBidi"/>
      <w:b/>
      <w:bCs/>
      <w:i/>
      <w:iCs/>
      <w:color w:val="4F81BD" w:themeColor="accent1"/>
      <w:lang w:eastAsia="es-CL"/>
    </w:rPr>
  </w:style>
  <w:style w:type="character" w:customStyle="1" w:styleId="Ttulo5Car">
    <w:name w:val="Título 5 Car"/>
    <w:basedOn w:val="Fuentedeprrafopredeter"/>
    <w:link w:val="Ttulo5"/>
    <w:uiPriority w:val="9"/>
    <w:rsid w:val="00EE2482"/>
    <w:rPr>
      <w:rFonts w:asciiTheme="majorHAnsi" w:eastAsiaTheme="majorEastAsia" w:hAnsiTheme="majorHAnsi" w:cstheme="majorBidi"/>
      <w:color w:val="243F60" w:themeColor="accent1" w:themeShade="7F"/>
      <w:lang w:eastAsia="es-CL"/>
    </w:rPr>
  </w:style>
  <w:style w:type="character" w:customStyle="1" w:styleId="Ttulo6Car">
    <w:name w:val="Título 6 Car"/>
    <w:basedOn w:val="Fuentedeprrafopredeter"/>
    <w:link w:val="Ttulo6"/>
    <w:uiPriority w:val="9"/>
    <w:rsid w:val="00EE2482"/>
    <w:rPr>
      <w:rFonts w:asciiTheme="majorHAnsi" w:eastAsiaTheme="majorEastAsia" w:hAnsiTheme="majorHAnsi" w:cstheme="majorBidi"/>
      <w:i/>
      <w:iCs/>
      <w:color w:val="243F60" w:themeColor="accent1" w:themeShade="7F"/>
      <w:lang w:eastAsia="es-CL"/>
    </w:rPr>
  </w:style>
  <w:style w:type="character" w:customStyle="1" w:styleId="Ttulo7Car">
    <w:name w:val="Título 7 Car"/>
    <w:basedOn w:val="Fuentedeprrafopredeter"/>
    <w:link w:val="Ttulo7"/>
    <w:uiPriority w:val="9"/>
    <w:rsid w:val="00EE2482"/>
    <w:rPr>
      <w:rFonts w:asciiTheme="majorHAnsi" w:eastAsiaTheme="majorEastAsia" w:hAnsiTheme="majorHAnsi" w:cstheme="majorBidi"/>
      <w:i/>
      <w:iCs/>
      <w:color w:val="404040" w:themeColor="text1" w:themeTint="BF"/>
      <w:lang w:eastAsia="es-CL"/>
    </w:rPr>
  </w:style>
  <w:style w:type="character" w:customStyle="1" w:styleId="Ttulo8Car">
    <w:name w:val="Título 8 Car"/>
    <w:basedOn w:val="Fuentedeprrafopredeter"/>
    <w:link w:val="Ttulo8"/>
    <w:uiPriority w:val="9"/>
    <w:semiHidden/>
    <w:rsid w:val="00EE2482"/>
    <w:rPr>
      <w:rFonts w:asciiTheme="majorHAnsi" w:eastAsiaTheme="majorEastAsia" w:hAnsiTheme="majorHAnsi" w:cstheme="majorBidi"/>
      <w:color w:val="4F81BD" w:themeColor="accent1"/>
      <w:sz w:val="20"/>
      <w:szCs w:val="20"/>
      <w:lang w:eastAsia="es-CL"/>
    </w:rPr>
  </w:style>
  <w:style w:type="character" w:customStyle="1" w:styleId="Ttulo9Car">
    <w:name w:val="Título 9 Car"/>
    <w:basedOn w:val="Fuentedeprrafopredeter"/>
    <w:link w:val="Ttulo9"/>
    <w:uiPriority w:val="9"/>
    <w:semiHidden/>
    <w:rsid w:val="00EE2482"/>
    <w:rPr>
      <w:rFonts w:asciiTheme="majorHAnsi" w:eastAsiaTheme="majorEastAsia" w:hAnsiTheme="majorHAnsi" w:cstheme="majorBidi"/>
      <w:i/>
      <w:iCs/>
      <w:color w:val="404040" w:themeColor="text1" w:themeTint="BF"/>
      <w:sz w:val="20"/>
      <w:szCs w:val="20"/>
      <w:lang w:eastAsia="es-CL"/>
    </w:rPr>
  </w:style>
  <w:style w:type="table" w:customStyle="1" w:styleId="TableNormal">
    <w:name w:val="Table Normal"/>
    <w:rsid w:val="00EE2482"/>
    <w:rPr>
      <w:rFonts w:eastAsiaTheme="minorEastAsia"/>
      <w:lang w:eastAsia="es-CL"/>
    </w:rPr>
    <w:tblPr>
      <w:tblCellMar>
        <w:top w:w="0" w:type="dxa"/>
        <w:left w:w="0" w:type="dxa"/>
        <w:bottom w:w="0" w:type="dxa"/>
        <w:right w:w="0" w:type="dxa"/>
      </w:tblCellMar>
    </w:tblPr>
  </w:style>
  <w:style w:type="paragraph" w:styleId="Ttulo">
    <w:name w:val="Title"/>
    <w:basedOn w:val="Normal"/>
    <w:next w:val="Normal"/>
    <w:link w:val="TtuloCar"/>
    <w:uiPriority w:val="10"/>
    <w:qFormat/>
    <w:rsid w:val="00EE2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E2482"/>
    <w:rPr>
      <w:rFonts w:asciiTheme="majorHAnsi" w:eastAsiaTheme="majorEastAsia" w:hAnsiTheme="majorHAnsi" w:cstheme="majorBidi"/>
      <w:color w:val="17365D" w:themeColor="text2" w:themeShade="BF"/>
      <w:spacing w:val="5"/>
      <w:kern w:val="28"/>
      <w:sz w:val="52"/>
      <w:szCs w:val="52"/>
      <w:lang w:eastAsia="es-CL"/>
    </w:rPr>
  </w:style>
  <w:style w:type="paragraph" w:styleId="Subttulo">
    <w:name w:val="Subtitle"/>
    <w:basedOn w:val="Normal"/>
    <w:next w:val="Normal"/>
    <w:link w:val="SubttuloCar"/>
    <w:uiPriority w:val="11"/>
    <w:qFormat/>
    <w:rsid w:val="00EE2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E2482"/>
    <w:rPr>
      <w:rFonts w:asciiTheme="majorHAnsi" w:eastAsiaTheme="majorEastAsia" w:hAnsiTheme="majorHAnsi" w:cstheme="majorBidi"/>
      <w:i/>
      <w:iCs/>
      <w:color w:val="4F81BD" w:themeColor="accent1"/>
      <w:spacing w:val="15"/>
      <w:sz w:val="24"/>
      <w:szCs w:val="24"/>
      <w:lang w:eastAsia="es-CL"/>
    </w:rPr>
  </w:style>
  <w:style w:type="paragraph" w:styleId="Epgrafe">
    <w:name w:val="caption"/>
    <w:basedOn w:val="Normal"/>
    <w:next w:val="Normal"/>
    <w:uiPriority w:val="35"/>
    <w:unhideWhenUsed/>
    <w:qFormat/>
    <w:rsid w:val="00EE2482"/>
    <w:pPr>
      <w:spacing w:line="240" w:lineRule="auto"/>
    </w:pPr>
    <w:rPr>
      <w:b/>
      <w:bCs/>
      <w:color w:val="4F81BD" w:themeColor="accent1"/>
      <w:sz w:val="18"/>
      <w:szCs w:val="18"/>
    </w:rPr>
  </w:style>
  <w:style w:type="character" w:styleId="Textoennegrita">
    <w:name w:val="Strong"/>
    <w:basedOn w:val="Fuentedeprrafopredeter"/>
    <w:uiPriority w:val="22"/>
    <w:qFormat/>
    <w:rsid w:val="00EE2482"/>
    <w:rPr>
      <w:b/>
      <w:bCs/>
    </w:rPr>
  </w:style>
  <w:style w:type="character" w:styleId="nfasis">
    <w:name w:val="Emphasis"/>
    <w:basedOn w:val="Fuentedeprrafopredeter"/>
    <w:uiPriority w:val="20"/>
    <w:qFormat/>
    <w:rsid w:val="00EE2482"/>
    <w:rPr>
      <w:i/>
      <w:iCs/>
    </w:rPr>
  </w:style>
  <w:style w:type="paragraph" w:styleId="Sinespaciado">
    <w:name w:val="No Spacing"/>
    <w:link w:val="SinespaciadoCar"/>
    <w:uiPriority w:val="1"/>
    <w:qFormat/>
    <w:rsid w:val="00EE2482"/>
    <w:pPr>
      <w:spacing w:after="0" w:line="240" w:lineRule="auto"/>
    </w:pPr>
    <w:rPr>
      <w:rFonts w:eastAsiaTheme="minorEastAsia"/>
      <w:lang w:eastAsia="es-CL"/>
    </w:rPr>
  </w:style>
  <w:style w:type="paragraph" w:styleId="Prrafodelista">
    <w:name w:val="List Paragraph"/>
    <w:basedOn w:val="Normal"/>
    <w:uiPriority w:val="34"/>
    <w:qFormat/>
    <w:rsid w:val="00EE2482"/>
    <w:pPr>
      <w:ind w:left="720"/>
      <w:contextualSpacing/>
    </w:pPr>
  </w:style>
  <w:style w:type="paragraph" w:styleId="Cita">
    <w:name w:val="Quote"/>
    <w:basedOn w:val="Normal"/>
    <w:next w:val="Normal"/>
    <w:link w:val="CitaCar"/>
    <w:uiPriority w:val="29"/>
    <w:qFormat/>
    <w:rsid w:val="00EE2482"/>
    <w:rPr>
      <w:i/>
      <w:iCs/>
      <w:color w:val="000000" w:themeColor="text1"/>
    </w:rPr>
  </w:style>
  <w:style w:type="character" w:customStyle="1" w:styleId="CitaCar">
    <w:name w:val="Cita Car"/>
    <w:basedOn w:val="Fuentedeprrafopredeter"/>
    <w:link w:val="Cita"/>
    <w:uiPriority w:val="29"/>
    <w:rsid w:val="00EE2482"/>
    <w:rPr>
      <w:rFonts w:eastAsiaTheme="minorEastAsia"/>
      <w:i/>
      <w:iCs/>
      <w:color w:val="000000" w:themeColor="text1"/>
      <w:lang w:eastAsia="es-CL"/>
    </w:rPr>
  </w:style>
  <w:style w:type="paragraph" w:styleId="Citadestacada">
    <w:name w:val="Intense Quote"/>
    <w:basedOn w:val="Normal"/>
    <w:next w:val="Normal"/>
    <w:link w:val="CitadestacadaCar"/>
    <w:uiPriority w:val="30"/>
    <w:qFormat/>
    <w:rsid w:val="00EE248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E2482"/>
    <w:rPr>
      <w:rFonts w:eastAsiaTheme="minorEastAsia"/>
      <w:b/>
      <w:bCs/>
      <w:i/>
      <w:iCs/>
      <w:color w:val="4F81BD" w:themeColor="accent1"/>
      <w:lang w:eastAsia="es-CL"/>
    </w:rPr>
  </w:style>
  <w:style w:type="character" w:styleId="nfasissutil">
    <w:name w:val="Subtle Emphasis"/>
    <w:basedOn w:val="Fuentedeprrafopredeter"/>
    <w:uiPriority w:val="19"/>
    <w:qFormat/>
    <w:rsid w:val="00EE2482"/>
    <w:rPr>
      <w:i/>
      <w:iCs/>
      <w:color w:val="808080" w:themeColor="text1" w:themeTint="7F"/>
    </w:rPr>
  </w:style>
  <w:style w:type="character" w:styleId="nfasisintenso">
    <w:name w:val="Intense Emphasis"/>
    <w:basedOn w:val="Fuentedeprrafopredeter"/>
    <w:uiPriority w:val="21"/>
    <w:qFormat/>
    <w:rsid w:val="00EE2482"/>
    <w:rPr>
      <w:b/>
      <w:bCs/>
      <w:i/>
      <w:iCs/>
      <w:color w:val="4F81BD" w:themeColor="accent1"/>
    </w:rPr>
  </w:style>
  <w:style w:type="character" w:styleId="Referenciasutil">
    <w:name w:val="Subtle Reference"/>
    <w:basedOn w:val="Fuentedeprrafopredeter"/>
    <w:uiPriority w:val="31"/>
    <w:qFormat/>
    <w:rsid w:val="00EE2482"/>
    <w:rPr>
      <w:smallCaps/>
      <w:color w:val="C0504D" w:themeColor="accent2"/>
      <w:u w:val="single"/>
    </w:rPr>
  </w:style>
  <w:style w:type="character" w:styleId="Referenciaintensa">
    <w:name w:val="Intense Reference"/>
    <w:basedOn w:val="Fuentedeprrafopredeter"/>
    <w:uiPriority w:val="32"/>
    <w:qFormat/>
    <w:rsid w:val="00EE2482"/>
    <w:rPr>
      <w:b/>
      <w:bCs/>
      <w:smallCaps/>
      <w:color w:val="C0504D" w:themeColor="accent2"/>
      <w:spacing w:val="5"/>
      <w:u w:val="single"/>
    </w:rPr>
  </w:style>
  <w:style w:type="character" w:styleId="Ttulodellibro">
    <w:name w:val="Book Title"/>
    <w:basedOn w:val="Fuentedeprrafopredeter"/>
    <w:uiPriority w:val="33"/>
    <w:qFormat/>
    <w:rsid w:val="00EE2482"/>
    <w:rPr>
      <w:b/>
      <w:bCs/>
      <w:smallCaps/>
      <w:spacing w:val="5"/>
    </w:rPr>
  </w:style>
  <w:style w:type="paragraph" w:styleId="TtulodeTDC">
    <w:name w:val="TOC Heading"/>
    <w:basedOn w:val="Ttulo1"/>
    <w:next w:val="Normal"/>
    <w:uiPriority w:val="39"/>
    <w:semiHidden/>
    <w:unhideWhenUsed/>
    <w:qFormat/>
    <w:rsid w:val="00EE2482"/>
    <w:pPr>
      <w:outlineLvl w:val="9"/>
    </w:pPr>
  </w:style>
  <w:style w:type="character" w:customStyle="1" w:styleId="SinespaciadoCar">
    <w:name w:val="Sin espaciado Car"/>
    <w:basedOn w:val="Fuentedeprrafopredeter"/>
    <w:link w:val="Sinespaciado"/>
    <w:uiPriority w:val="1"/>
    <w:rsid w:val="00EE2482"/>
    <w:rPr>
      <w:rFonts w:eastAsiaTheme="minorEastAsia"/>
      <w:lang w:eastAsia="es-CL"/>
    </w:rPr>
  </w:style>
  <w:style w:type="paragraph" w:styleId="TDC1">
    <w:name w:val="toc 1"/>
    <w:basedOn w:val="Normal"/>
    <w:next w:val="Normal"/>
    <w:autoRedefine/>
    <w:uiPriority w:val="39"/>
    <w:unhideWhenUsed/>
    <w:rsid w:val="00EE2482"/>
    <w:pPr>
      <w:spacing w:after="100"/>
    </w:pPr>
  </w:style>
  <w:style w:type="character" w:styleId="Hipervnculo">
    <w:name w:val="Hyperlink"/>
    <w:basedOn w:val="Fuentedeprrafopredeter"/>
    <w:uiPriority w:val="99"/>
    <w:unhideWhenUsed/>
    <w:rsid w:val="00EE2482"/>
    <w:rPr>
      <w:color w:val="0000FF" w:themeColor="hyperlink"/>
      <w:u w:val="single"/>
    </w:rPr>
  </w:style>
  <w:style w:type="paragraph" w:styleId="Textodeglobo">
    <w:name w:val="Balloon Text"/>
    <w:basedOn w:val="Normal"/>
    <w:link w:val="TextodegloboCar"/>
    <w:uiPriority w:val="99"/>
    <w:semiHidden/>
    <w:unhideWhenUsed/>
    <w:rsid w:val="00EE24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482"/>
    <w:rPr>
      <w:rFonts w:ascii="Tahoma" w:eastAsiaTheme="minorEastAsia" w:hAnsi="Tahoma" w:cs="Tahoma"/>
      <w:sz w:val="16"/>
      <w:szCs w:val="16"/>
      <w:lang w:eastAsia="es-CL"/>
    </w:rPr>
  </w:style>
  <w:style w:type="paragraph" w:styleId="Bibliografa">
    <w:name w:val="Bibliography"/>
    <w:basedOn w:val="Normal"/>
    <w:next w:val="Normal"/>
    <w:uiPriority w:val="37"/>
    <w:unhideWhenUsed/>
    <w:rsid w:val="00EE2482"/>
  </w:style>
  <w:style w:type="paragraph" w:styleId="TDC2">
    <w:name w:val="toc 2"/>
    <w:basedOn w:val="Normal"/>
    <w:next w:val="Normal"/>
    <w:autoRedefine/>
    <w:uiPriority w:val="39"/>
    <w:unhideWhenUsed/>
    <w:rsid w:val="00EE2482"/>
    <w:pPr>
      <w:spacing w:after="100"/>
      <w:ind w:left="220"/>
    </w:pPr>
  </w:style>
  <w:style w:type="character" w:styleId="Refdecomentario">
    <w:name w:val="annotation reference"/>
    <w:basedOn w:val="Fuentedeprrafopredeter"/>
    <w:uiPriority w:val="99"/>
    <w:semiHidden/>
    <w:unhideWhenUsed/>
    <w:rsid w:val="00EE2482"/>
    <w:rPr>
      <w:sz w:val="16"/>
      <w:szCs w:val="16"/>
    </w:rPr>
  </w:style>
  <w:style w:type="paragraph" w:styleId="Textocomentario">
    <w:name w:val="annotation text"/>
    <w:basedOn w:val="Normal"/>
    <w:link w:val="TextocomentarioCar"/>
    <w:uiPriority w:val="99"/>
    <w:semiHidden/>
    <w:unhideWhenUsed/>
    <w:rsid w:val="00EE24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2482"/>
    <w:rPr>
      <w:rFonts w:eastAsiaTheme="minorEastAsia"/>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EE2482"/>
    <w:rPr>
      <w:b/>
      <w:bCs/>
    </w:rPr>
  </w:style>
  <w:style w:type="character" w:customStyle="1" w:styleId="AsuntodelcomentarioCar">
    <w:name w:val="Asunto del comentario Car"/>
    <w:basedOn w:val="TextocomentarioCar"/>
    <w:link w:val="Asuntodelcomentario"/>
    <w:uiPriority w:val="99"/>
    <w:semiHidden/>
    <w:rsid w:val="00EE2482"/>
    <w:rPr>
      <w:rFonts w:eastAsiaTheme="minorEastAsia"/>
      <w:b/>
      <w:bCs/>
      <w:sz w:val="20"/>
      <w:szCs w:val="20"/>
      <w:lang w:eastAsia="es-CL"/>
    </w:rPr>
  </w:style>
  <w:style w:type="paragraph" w:styleId="NormalWeb">
    <w:name w:val="Normal (Web)"/>
    <w:basedOn w:val="Normal"/>
    <w:uiPriority w:val="99"/>
    <w:semiHidden/>
    <w:unhideWhenUsed/>
    <w:rsid w:val="00EE248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2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82"/>
    <w:rPr>
      <w:rFonts w:eastAsiaTheme="minorEastAsia"/>
      <w:lang w:eastAsia="es-CL"/>
    </w:rPr>
  </w:style>
  <w:style w:type="paragraph" w:styleId="Piedepgina">
    <w:name w:val="footer"/>
    <w:basedOn w:val="Normal"/>
    <w:link w:val="PiedepginaCar"/>
    <w:uiPriority w:val="99"/>
    <w:unhideWhenUsed/>
    <w:rsid w:val="00EE2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82"/>
    <w:rPr>
      <w:rFonts w:eastAsiaTheme="minorEastAsia"/>
      <w:lang w:eastAsia="es-CL"/>
    </w:rPr>
  </w:style>
  <w:style w:type="paragraph" w:styleId="Textonotaalfinal">
    <w:name w:val="endnote text"/>
    <w:basedOn w:val="Normal"/>
    <w:link w:val="TextonotaalfinalCar"/>
    <w:uiPriority w:val="99"/>
    <w:semiHidden/>
    <w:unhideWhenUsed/>
    <w:rsid w:val="00EE24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482"/>
    <w:rPr>
      <w:rFonts w:eastAsiaTheme="minorEastAsia"/>
      <w:sz w:val="20"/>
      <w:szCs w:val="20"/>
      <w:lang w:eastAsia="es-CL"/>
    </w:rPr>
  </w:style>
  <w:style w:type="character" w:styleId="Refdenotaalfinal">
    <w:name w:val="endnote reference"/>
    <w:basedOn w:val="Fuentedeprrafopredeter"/>
    <w:uiPriority w:val="99"/>
    <w:semiHidden/>
    <w:unhideWhenUsed/>
    <w:rsid w:val="00EE2482"/>
    <w:rPr>
      <w:vertAlign w:val="superscript"/>
    </w:rPr>
  </w:style>
  <w:style w:type="paragraph" w:styleId="Textonotapie">
    <w:name w:val="footnote text"/>
    <w:basedOn w:val="Normal"/>
    <w:link w:val="TextonotapieCar"/>
    <w:uiPriority w:val="99"/>
    <w:semiHidden/>
    <w:unhideWhenUsed/>
    <w:rsid w:val="00EE24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82"/>
    <w:rPr>
      <w:rFonts w:eastAsiaTheme="minorEastAsia"/>
      <w:sz w:val="20"/>
      <w:szCs w:val="20"/>
      <w:lang w:eastAsia="es-CL"/>
    </w:rPr>
  </w:style>
  <w:style w:type="character" w:styleId="Refdenotaalpie">
    <w:name w:val="footnote reference"/>
    <w:basedOn w:val="Fuentedeprrafopredeter"/>
    <w:uiPriority w:val="99"/>
    <w:semiHidden/>
    <w:unhideWhenUsed/>
    <w:rsid w:val="00EE2482"/>
    <w:rPr>
      <w:vertAlign w:val="superscript"/>
    </w:rPr>
  </w:style>
  <w:style w:type="paragraph" w:styleId="TDC3">
    <w:name w:val="toc 3"/>
    <w:basedOn w:val="Normal"/>
    <w:next w:val="Normal"/>
    <w:autoRedefine/>
    <w:uiPriority w:val="39"/>
    <w:unhideWhenUsed/>
    <w:rsid w:val="00EE2482"/>
    <w:pPr>
      <w:spacing w:after="100"/>
      <w:ind w:left="440"/>
    </w:pPr>
  </w:style>
  <w:style w:type="table" w:styleId="Tablaconcuadrcula">
    <w:name w:val="Table Grid"/>
    <w:basedOn w:val="Tablanormal"/>
    <w:uiPriority w:val="59"/>
    <w:rsid w:val="00EE2482"/>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EE2482"/>
    <w:pPr>
      <w:spacing w:after="0" w:line="240" w:lineRule="auto"/>
    </w:pPr>
    <w:rPr>
      <w:rFonts w:eastAsiaTheme="minorEastAsia"/>
      <w:color w:val="000000" w:themeColor="text1" w:themeShade="BF"/>
      <w:lang w:eastAsia="es-C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EE2482"/>
    <w:pPr>
      <w:spacing w:after="0" w:line="240" w:lineRule="auto"/>
    </w:pPr>
    <w:rPr>
      <w:rFonts w:eastAsiaTheme="minorEastAsia"/>
      <w:lang w:eastAsia="es-CL"/>
    </w:rPr>
  </w:style>
  <w:style w:type="character" w:styleId="Nmerodelnea">
    <w:name w:val="line number"/>
    <w:basedOn w:val="Fuentedeprrafopredeter"/>
    <w:uiPriority w:val="99"/>
    <w:semiHidden/>
    <w:unhideWhenUsed/>
    <w:rsid w:val="00EE2482"/>
  </w:style>
  <w:style w:type="paragraph" w:customStyle="1" w:styleId="Code02User">
    <w:name w:val="Code 02 (User)"/>
    <w:basedOn w:val="Normal"/>
    <w:link w:val="Code02UserCar"/>
    <w:qFormat/>
    <w:rsid w:val="00EE2482"/>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EE2482"/>
    <w:rPr>
      <w:color w:val="800080" w:themeColor="followedHyperlink"/>
      <w:u w:val="single"/>
    </w:rPr>
  </w:style>
  <w:style w:type="character" w:customStyle="1" w:styleId="Code02UserCar">
    <w:name w:val="Code 02 (User) Car"/>
    <w:basedOn w:val="Fuentedeprrafopredeter"/>
    <w:link w:val="Code02User"/>
    <w:rsid w:val="00EE2482"/>
    <w:rPr>
      <w:rFonts w:eastAsiaTheme="minorEastAsia"/>
      <w:sz w:val="20"/>
      <w:shd w:val="clear" w:color="auto" w:fill="D9D9D9" w:themeFill="background1" w:themeFillShade="D9"/>
      <w:lang w:val="en-US" w:eastAsia="es-CL"/>
    </w:rPr>
  </w:style>
  <w:style w:type="paragraph" w:styleId="Textoindependiente">
    <w:name w:val="Body Text"/>
    <w:basedOn w:val="Normal"/>
    <w:link w:val="TextoindependienteCar"/>
    <w:uiPriority w:val="99"/>
    <w:unhideWhenUsed/>
    <w:rsid w:val="00EE2482"/>
    <w:pPr>
      <w:spacing w:after="120"/>
    </w:pPr>
  </w:style>
  <w:style w:type="character" w:customStyle="1" w:styleId="TextoindependienteCar">
    <w:name w:val="Texto independiente Car"/>
    <w:basedOn w:val="Fuentedeprrafopredeter"/>
    <w:link w:val="Textoindependiente"/>
    <w:uiPriority w:val="99"/>
    <w:rsid w:val="00EE2482"/>
    <w:rPr>
      <w:rFonts w:eastAsiaTheme="minorEastAsia"/>
      <w:lang w:eastAsia="es-CL"/>
    </w:rPr>
  </w:style>
  <w:style w:type="character" w:styleId="Textodelmarcadordeposicin">
    <w:name w:val="Placeholder Text"/>
    <w:basedOn w:val="Fuentedeprrafopredeter"/>
    <w:uiPriority w:val="99"/>
    <w:semiHidden/>
    <w:rsid w:val="00EE2482"/>
    <w:rPr>
      <w:color w:val="808080"/>
    </w:rPr>
  </w:style>
  <w:style w:type="table" w:customStyle="1" w:styleId="Estilo2">
    <w:name w:val="Estilo2"/>
    <w:basedOn w:val="Tablanormal"/>
    <w:uiPriority w:val="99"/>
    <w:rsid w:val="00EE2482"/>
    <w:pPr>
      <w:spacing w:after="0" w:line="240" w:lineRule="auto"/>
    </w:pPr>
    <w:rPr>
      <w:rFonts w:eastAsiaTheme="minorEastAsia"/>
      <w:lang w:eastAsia="es-CL"/>
    </w:rPr>
    <w:tblPr>
      <w:tblInd w:w="0" w:type="dxa"/>
      <w:tblBorders>
        <w:top w:val="single" w:sz="2" w:space="0" w:color="auto"/>
      </w:tblBorders>
      <w:tblCellMar>
        <w:top w:w="0" w:type="dxa"/>
        <w:left w:w="108" w:type="dxa"/>
        <w:bottom w:w="0" w:type="dxa"/>
        <w:right w:w="108" w:type="dxa"/>
      </w:tblCellMar>
    </w:tblPr>
    <w:tblStylePr w:type="firstRow">
      <w:pPr>
        <w:jc w:val="left"/>
      </w:p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nwCell">
      <w:pPr>
        <w:jc w:val="left"/>
      </w:pPr>
      <w:tblPr/>
      <w:tcPr>
        <w:tcBorders>
          <w:top w:val="single" w:sz="12" w:space="0" w:color="auto"/>
          <w:left w:val="nil"/>
          <w:bottom w:val="single" w:sz="12" w:space="0" w:color="auto"/>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82"/>
    <w:rPr>
      <w:rFonts w:eastAsiaTheme="minorEastAsia"/>
      <w:lang w:eastAsia="es-CL"/>
    </w:rPr>
  </w:style>
  <w:style w:type="paragraph" w:styleId="Ttulo1">
    <w:name w:val="heading 1"/>
    <w:basedOn w:val="Normal"/>
    <w:next w:val="Normal"/>
    <w:link w:val="Ttulo1Car"/>
    <w:uiPriority w:val="9"/>
    <w:qFormat/>
    <w:rsid w:val="00EE248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48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48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E248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E248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E248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E248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482"/>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E248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Usercreated">
    <w:name w:val="Code (User created)"/>
    <w:basedOn w:val="Normal"/>
    <w:link w:val="CodeUsercreatedCar"/>
    <w:qFormat/>
    <w:rsid w:val="0084686C"/>
    <w:pPr>
      <w:framePr w:wrap="around" w:vAnchor="text" w:hAnchor="text" w:y="1"/>
      <w:shd w:val="clear" w:color="auto" w:fill="D9D9D9" w:themeFill="background1" w:themeFillShade="D9"/>
      <w:spacing w:line="293" w:lineRule="auto"/>
    </w:pPr>
    <w:rPr>
      <w:shd w:val="clear" w:color="auto" w:fill="EEECE1" w:themeFill="background2"/>
      <w:lang w:val="en-US"/>
    </w:rPr>
  </w:style>
  <w:style w:type="character" w:customStyle="1" w:styleId="CodeUsercreatedCar">
    <w:name w:val="Code (User created) Car"/>
    <w:basedOn w:val="Fuentedeprrafopredeter"/>
    <w:link w:val="CodeUsercreated"/>
    <w:rsid w:val="0084686C"/>
    <w:rPr>
      <w:shd w:val="clear" w:color="auto" w:fill="D9D9D9" w:themeFill="background1" w:themeFillShade="D9"/>
      <w:lang w:val="en-US"/>
    </w:rPr>
  </w:style>
  <w:style w:type="character" w:customStyle="1" w:styleId="Ttulo1Car">
    <w:name w:val="Título 1 Car"/>
    <w:basedOn w:val="Fuentedeprrafopredeter"/>
    <w:link w:val="Ttulo1"/>
    <w:uiPriority w:val="9"/>
    <w:rsid w:val="00EE2482"/>
    <w:rPr>
      <w:rFonts w:asciiTheme="majorHAnsi" w:eastAsiaTheme="majorEastAsia" w:hAnsiTheme="majorHAnsi" w:cstheme="majorBidi"/>
      <w:b/>
      <w:bCs/>
      <w:color w:val="365F91" w:themeColor="accent1" w:themeShade="BF"/>
      <w:sz w:val="28"/>
      <w:szCs w:val="28"/>
      <w:lang w:eastAsia="es-CL"/>
    </w:rPr>
  </w:style>
  <w:style w:type="character" w:customStyle="1" w:styleId="Ttulo2Car">
    <w:name w:val="Título 2 Car"/>
    <w:basedOn w:val="Fuentedeprrafopredeter"/>
    <w:link w:val="Ttulo2"/>
    <w:uiPriority w:val="9"/>
    <w:rsid w:val="00EE2482"/>
    <w:rPr>
      <w:rFonts w:asciiTheme="majorHAnsi" w:eastAsiaTheme="majorEastAsia" w:hAnsiTheme="majorHAnsi" w:cstheme="majorBidi"/>
      <w:b/>
      <w:bCs/>
      <w:color w:val="4F81BD" w:themeColor="accent1"/>
      <w:sz w:val="26"/>
      <w:szCs w:val="26"/>
      <w:lang w:eastAsia="es-CL"/>
    </w:rPr>
  </w:style>
  <w:style w:type="character" w:customStyle="1" w:styleId="Ttulo3Car">
    <w:name w:val="Título 3 Car"/>
    <w:basedOn w:val="Fuentedeprrafopredeter"/>
    <w:link w:val="Ttulo3"/>
    <w:uiPriority w:val="9"/>
    <w:rsid w:val="00EE2482"/>
    <w:rPr>
      <w:rFonts w:asciiTheme="majorHAnsi" w:eastAsiaTheme="majorEastAsia" w:hAnsiTheme="majorHAnsi" w:cstheme="majorBidi"/>
      <w:b/>
      <w:bCs/>
      <w:color w:val="4F81BD" w:themeColor="accent1"/>
      <w:lang w:eastAsia="es-CL"/>
    </w:rPr>
  </w:style>
  <w:style w:type="character" w:customStyle="1" w:styleId="Ttulo4Car">
    <w:name w:val="Título 4 Car"/>
    <w:basedOn w:val="Fuentedeprrafopredeter"/>
    <w:link w:val="Ttulo4"/>
    <w:uiPriority w:val="9"/>
    <w:rsid w:val="00EE2482"/>
    <w:rPr>
      <w:rFonts w:asciiTheme="majorHAnsi" w:eastAsiaTheme="majorEastAsia" w:hAnsiTheme="majorHAnsi" w:cstheme="majorBidi"/>
      <w:b/>
      <w:bCs/>
      <w:i/>
      <w:iCs/>
      <w:color w:val="4F81BD" w:themeColor="accent1"/>
      <w:lang w:eastAsia="es-CL"/>
    </w:rPr>
  </w:style>
  <w:style w:type="character" w:customStyle="1" w:styleId="Ttulo5Car">
    <w:name w:val="Título 5 Car"/>
    <w:basedOn w:val="Fuentedeprrafopredeter"/>
    <w:link w:val="Ttulo5"/>
    <w:uiPriority w:val="9"/>
    <w:rsid w:val="00EE2482"/>
    <w:rPr>
      <w:rFonts w:asciiTheme="majorHAnsi" w:eastAsiaTheme="majorEastAsia" w:hAnsiTheme="majorHAnsi" w:cstheme="majorBidi"/>
      <w:color w:val="243F60" w:themeColor="accent1" w:themeShade="7F"/>
      <w:lang w:eastAsia="es-CL"/>
    </w:rPr>
  </w:style>
  <w:style w:type="character" w:customStyle="1" w:styleId="Ttulo6Car">
    <w:name w:val="Título 6 Car"/>
    <w:basedOn w:val="Fuentedeprrafopredeter"/>
    <w:link w:val="Ttulo6"/>
    <w:uiPriority w:val="9"/>
    <w:rsid w:val="00EE2482"/>
    <w:rPr>
      <w:rFonts w:asciiTheme="majorHAnsi" w:eastAsiaTheme="majorEastAsia" w:hAnsiTheme="majorHAnsi" w:cstheme="majorBidi"/>
      <w:i/>
      <w:iCs/>
      <w:color w:val="243F60" w:themeColor="accent1" w:themeShade="7F"/>
      <w:lang w:eastAsia="es-CL"/>
    </w:rPr>
  </w:style>
  <w:style w:type="character" w:customStyle="1" w:styleId="Ttulo7Car">
    <w:name w:val="Título 7 Car"/>
    <w:basedOn w:val="Fuentedeprrafopredeter"/>
    <w:link w:val="Ttulo7"/>
    <w:uiPriority w:val="9"/>
    <w:rsid w:val="00EE2482"/>
    <w:rPr>
      <w:rFonts w:asciiTheme="majorHAnsi" w:eastAsiaTheme="majorEastAsia" w:hAnsiTheme="majorHAnsi" w:cstheme="majorBidi"/>
      <w:i/>
      <w:iCs/>
      <w:color w:val="404040" w:themeColor="text1" w:themeTint="BF"/>
      <w:lang w:eastAsia="es-CL"/>
    </w:rPr>
  </w:style>
  <w:style w:type="character" w:customStyle="1" w:styleId="Ttulo8Car">
    <w:name w:val="Título 8 Car"/>
    <w:basedOn w:val="Fuentedeprrafopredeter"/>
    <w:link w:val="Ttulo8"/>
    <w:uiPriority w:val="9"/>
    <w:semiHidden/>
    <w:rsid w:val="00EE2482"/>
    <w:rPr>
      <w:rFonts w:asciiTheme="majorHAnsi" w:eastAsiaTheme="majorEastAsia" w:hAnsiTheme="majorHAnsi" w:cstheme="majorBidi"/>
      <w:color w:val="4F81BD" w:themeColor="accent1"/>
      <w:sz w:val="20"/>
      <w:szCs w:val="20"/>
      <w:lang w:eastAsia="es-CL"/>
    </w:rPr>
  </w:style>
  <w:style w:type="character" w:customStyle="1" w:styleId="Ttulo9Car">
    <w:name w:val="Título 9 Car"/>
    <w:basedOn w:val="Fuentedeprrafopredeter"/>
    <w:link w:val="Ttulo9"/>
    <w:uiPriority w:val="9"/>
    <w:semiHidden/>
    <w:rsid w:val="00EE2482"/>
    <w:rPr>
      <w:rFonts w:asciiTheme="majorHAnsi" w:eastAsiaTheme="majorEastAsia" w:hAnsiTheme="majorHAnsi" w:cstheme="majorBidi"/>
      <w:i/>
      <w:iCs/>
      <w:color w:val="404040" w:themeColor="text1" w:themeTint="BF"/>
      <w:sz w:val="20"/>
      <w:szCs w:val="20"/>
      <w:lang w:eastAsia="es-CL"/>
    </w:rPr>
  </w:style>
  <w:style w:type="table" w:customStyle="1" w:styleId="TableNormal">
    <w:name w:val="Table Normal"/>
    <w:rsid w:val="00EE2482"/>
    <w:rPr>
      <w:rFonts w:eastAsiaTheme="minorEastAsia"/>
      <w:lang w:eastAsia="es-CL"/>
    </w:rPr>
    <w:tblPr>
      <w:tblCellMar>
        <w:top w:w="0" w:type="dxa"/>
        <w:left w:w="0" w:type="dxa"/>
        <w:bottom w:w="0" w:type="dxa"/>
        <w:right w:w="0" w:type="dxa"/>
      </w:tblCellMar>
    </w:tblPr>
  </w:style>
  <w:style w:type="paragraph" w:styleId="Ttulo">
    <w:name w:val="Title"/>
    <w:basedOn w:val="Normal"/>
    <w:next w:val="Normal"/>
    <w:link w:val="TtuloCar"/>
    <w:uiPriority w:val="10"/>
    <w:qFormat/>
    <w:rsid w:val="00EE2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E2482"/>
    <w:rPr>
      <w:rFonts w:asciiTheme="majorHAnsi" w:eastAsiaTheme="majorEastAsia" w:hAnsiTheme="majorHAnsi" w:cstheme="majorBidi"/>
      <w:color w:val="17365D" w:themeColor="text2" w:themeShade="BF"/>
      <w:spacing w:val="5"/>
      <w:kern w:val="28"/>
      <w:sz w:val="52"/>
      <w:szCs w:val="52"/>
      <w:lang w:eastAsia="es-CL"/>
    </w:rPr>
  </w:style>
  <w:style w:type="paragraph" w:styleId="Subttulo">
    <w:name w:val="Subtitle"/>
    <w:basedOn w:val="Normal"/>
    <w:next w:val="Normal"/>
    <w:link w:val="SubttuloCar"/>
    <w:uiPriority w:val="11"/>
    <w:qFormat/>
    <w:rsid w:val="00EE2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E2482"/>
    <w:rPr>
      <w:rFonts w:asciiTheme="majorHAnsi" w:eastAsiaTheme="majorEastAsia" w:hAnsiTheme="majorHAnsi" w:cstheme="majorBidi"/>
      <w:i/>
      <w:iCs/>
      <w:color w:val="4F81BD" w:themeColor="accent1"/>
      <w:spacing w:val="15"/>
      <w:sz w:val="24"/>
      <w:szCs w:val="24"/>
      <w:lang w:eastAsia="es-CL"/>
    </w:rPr>
  </w:style>
  <w:style w:type="paragraph" w:styleId="Epgrafe">
    <w:name w:val="caption"/>
    <w:basedOn w:val="Normal"/>
    <w:next w:val="Normal"/>
    <w:uiPriority w:val="35"/>
    <w:unhideWhenUsed/>
    <w:qFormat/>
    <w:rsid w:val="00EE2482"/>
    <w:pPr>
      <w:spacing w:line="240" w:lineRule="auto"/>
    </w:pPr>
    <w:rPr>
      <w:b/>
      <w:bCs/>
      <w:color w:val="4F81BD" w:themeColor="accent1"/>
      <w:sz w:val="18"/>
      <w:szCs w:val="18"/>
    </w:rPr>
  </w:style>
  <w:style w:type="character" w:styleId="Textoennegrita">
    <w:name w:val="Strong"/>
    <w:basedOn w:val="Fuentedeprrafopredeter"/>
    <w:uiPriority w:val="22"/>
    <w:qFormat/>
    <w:rsid w:val="00EE2482"/>
    <w:rPr>
      <w:b/>
      <w:bCs/>
    </w:rPr>
  </w:style>
  <w:style w:type="character" w:styleId="nfasis">
    <w:name w:val="Emphasis"/>
    <w:basedOn w:val="Fuentedeprrafopredeter"/>
    <w:uiPriority w:val="20"/>
    <w:qFormat/>
    <w:rsid w:val="00EE2482"/>
    <w:rPr>
      <w:i/>
      <w:iCs/>
    </w:rPr>
  </w:style>
  <w:style w:type="paragraph" w:styleId="Sinespaciado">
    <w:name w:val="No Spacing"/>
    <w:link w:val="SinespaciadoCar"/>
    <w:uiPriority w:val="1"/>
    <w:qFormat/>
    <w:rsid w:val="00EE2482"/>
    <w:pPr>
      <w:spacing w:after="0" w:line="240" w:lineRule="auto"/>
    </w:pPr>
    <w:rPr>
      <w:rFonts w:eastAsiaTheme="minorEastAsia"/>
      <w:lang w:eastAsia="es-CL"/>
    </w:rPr>
  </w:style>
  <w:style w:type="paragraph" w:styleId="Prrafodelista">
    <w:name w:val="List Paragraph"/>
    <w:basedOn w:val="Normal"/>
    <w:uiPriority w:val="34"/>
    <w:qFormat/>
    <w:rsid w:val="00EE2482"/>
    <w:pPr>
      <w:ind w:left="720"/>
      <w:contextualSpacing/>
    </w:pPr>
  </w:style>
  <w:style w:type="paragraph" w:styleId="Cita">
    <w:name w:val="Quote"/>
    <w:basedOn w:val="Normal"/>
    <w:next w:val="Normal"/>
    <w:link w:val="CitaCar"/>
    <w:uiPriority w:val="29"/>
    <w:qFormat/>
    <w:rsid w:val="00EE2482"/>
    <w:rPr>
      <w:i/>
      <w:iCs/>
      <w:color w:val="000000" w:themeColor="text1"/>
    </w:rPr>
  </w:style>
  <w:style w:type="character" w:customStyle="1" w:styleId="CitaCar">
    <w:name w:val="Cita Car"/>
    <w:basedOn w:val="Fuentedeprrafopredeter"/>
    <w:link w:val="Cita"/>
    <w:uiPriority w:val="29"/>
    <w:rsid w:val="00EE2482"/>
    <w:rPr>
      <w:rFonts w:eastAsiaTheme="minorEastAsia"/>
      <w:i/>
      <w:iCs/>
      <w:color w:val="000000" w:themeColor="text1"/>
      <w:lang w:eastAsia="es-CL"/>
    </w:rPr>
  </w:style>
  <w:style w:type="paragraph" w:styleId="Citadestacada">
    <w:name w:val="Intense Quote"/>
    <w:basedOn w:val="Normal"/>
    <w:next w:val="Normal"/>
    <w:link w:val="CitadestacadaCar"/>
    <w:uiPriority w:val="30"/>
    <w:qFormat/>
    <w:rsid w:val="00EE248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E2482"/>
    <w:rPr>
      <w:rFonts w:eastAsiaTheme="minorEastAsia"/>
      <w:b/>
      <w:bCs/>
      <w:i/>
      <w:iCs/>
      <w:color w:val="4F81BD" w:themeColor="accent1"/>
      <w:lang w:eastAsia="es-CL"/>
    </w:rPr>
  </w:style>
  <w:style w:type="character" w:styleId="nfasissutil">
    <w:name w:val="Subtle Emphasis"/>
    <w:basedOn w:val="Fuentedeprrafopredeter"/>
    <w:uiPriority w:val="19"/>
    <w:qFormat/>
    <w:rsid w:val="00EE2482"/>
    <w:rPr>
      <w:i/>
      <w:iCs/>
      <w:color w:val="808080" w:themeColor="text1" w:themeTint="7F"/>
    </w:rPr>
  </w:style>
  <w:style w:type="character" w:styleId="nfasisintenso">
    <w:name w:val="Intense Emphasis"/>
    <w:basedOn w:val="Fuentedeprrafopredeter"/>
    <w:uiPriority w:val="21"/>
    <w:qFormat/>
    <w:rsid w:val="00EE2482"/>
    <w:rPr>
      <w:b/>
      <w:bCs/>
      <w:i/>
      <w:iCs/>
      <w:color w:val="4F81BD" w:themeColor="accent1"/>
    </w:rPr>
  </w:style>
  <w:style w:type="character" w:styleId="Referenciasutil">
    <w:name w:val="Subtle Reference"/>
    <w:basedOn w:val="Fuentedeprrafopredeter"/>
    <w:uiPriority w:val="31"/>
    <w:qFormat/>
    <w:rsid w:val="00EE2482"/>
    <w:rPr>
      <w:smallCaps/>
      <w:color w:val="C0504D" w:themeColor="accent2"/>
      <w:u w:val="single"/>
    </w:rPr>
  </w:style>
  <w:style w:type="character" w:styleId="Referenciaintensa">
    <w:name w:val="Intense Reference"/>
    <w:basedOn w:val="Fuentedeprrafopredeter"/>
    <w:uiPriority w:val="32"/>
    <w:qFormat/>
    <w:rsid w:val="00EE2482"/>
    <w:rPr>
      <w:b/>
      <w:bCs/>
      <w:smallCaps/>
      <w:color w:val="C0504D" w:themeColor="accent2"/>
      <w:spacing w:val="5"/>
      <w:u w:val="single"/>
    </w:rPr>
  </w:style>
  <w:style w:type="character" w:styleId="Ttulodellibro">
    <w:name w:val="Book Title"/>
    <w:basedOn w:val="Fuentedeprrafopredeter"/>
    <w:uiPriority w:val="33"/>
    <w:qFormat/>
    <w:rsid w:val="00EE2482"/>
    <w:rPr>
      <w:b/>
      <w:bCs/>
      <w:smallCaps/>
      <w:spacing w:val="5"/>
    </w:rPr>
  </w:style>
  <w:style w:type="paragraph" w:styleId="TtulodeTDC">
    <w:name w:val="TOC Heading"/>
    <w:basedOn w:val="Ttulo1"/>
    <w:next w:val="Normal"/>
    <w:uiPriority w:val="39"/>
    <w:semiHidden/>
    <w:unhideWhenUsed/>
    <w:qFormat/>
    <w:rsid w:val="00EE2482"/>
    <w:pPr>
      <w:outlineLvl w:val="9"/>
    </w:pPr>
  </w:style>
  <w:style w:type="character" w:customStyle="1" w:styleId="SinespaciadoCar">
    <w:name w:val="Sin espaciado Car"/>
    <w:basedOn w:val="Fuentedeprrafopredeter"/>
    <w:link w:val="Sinespaciado"/>
    <w:uiPriority w:val="1"/>
    <w:rsid w:val="00EE2482"/>
    <w:rPr>
      <w:rFonts w:eastAsiaTheme="minorEastAsia"/>
      <w:lang w:eastAsia="es-CL"/>
    </w:rPr>
  </w:style>
  <w:style w:type="paragraph" w:styleId="TDC1">
    <w:name w:val="toc 1"/>
    <w:basedOn w:val="Normal"/>
    <w:next w:val="Normal"/>
    <w:autoRedefine/>
    <w:uiPriority w:val="39"/>
    <w:unhideWhenUsed/>
    <w:rsid w:val="00EE2482"/>
    <w:pPr>
      <w:spacing w:after="100"/>
    </w:pPr>
  </w:style>
  <w:style w:type="character" w:styleId="Hipervnculo">
    <w:name w:val="Hyperlink"/>
    <w:basedOn w:val="Fuentedeprrafopredeter"/>
    <w:uiPriority w:val="99"/>
    <w:unhideWhenUsed/>
    <w:rsid w:val="00EE2482"/>
    <w:rPr>
      <w:color w:val="0000FF" w:themeColor="hyperlink"/>
      <w:u w:val="single"/>
    </w:rPr>
  </w:style>
  <w:style w:type="paragraph" w:styleId="Textodeglobo">
    <w:name w:val="Balloon Text"/>
    <w:basedOn w:val="Normal"/>
    <w:link w:val="TextodegloboCar"/>
    <w:uiPriority w:val="99"/>
    <w:semiHidden/>
    <w:unhideWhenUsed/>
    <w:rsid w:val="00EE24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482"/>
    <w:rPr>
      <w:rFonts w:ascii="Tahoma" w:eastAsiaTheme="minorEastAsia" w:hAnsi="Tahoma" w:cs="Tahoma"/>
      <w:sz w:val="16"/>
      <w:szCs w:val="16"/>
      <w:lang w:eastAsia="es-CL"/>
    </w:rPr>
  </w:style>
  <w:style w:type="paragraph" w:styleId="Bibliografa">
    <w:name w:val="Bibliography"/>
    <w:basedOn w:val="Normal"/>
    <w:next w:val="Normal"/>
    <w:uiPriority w:val="37"/>
    <w:unhideWhenUsed/>
    <w:rsid w:val="00EE2482"/>
  </w:style>
  <w:style w:type="paragraph" w:styleId="TDC2">
    <w:name w:val="toc 2"/>
    <w:basedOn w:val="Normal"/>
    <w:next w:val="Normal"/>
    <w:autoRedefine/>
    <w:uiPriority w:val="39"/>
    <w:unhideWhenUsed/>
    <w:rsid w:val="00EE2482"/>
    <w:pPr>
      <w:spacing w:after="100"/>
      <w:ind w:left="220"/>
    </w:pPr>
  </w:style>
  <w:style w:type="character" w:styleId="Refdecomentario">
    <w:name w:val="annotation reference"/>
    <w:basedOn w:val="Fuentedeprrafopredeter"/>
    <w:uiPriority w:val="99"/>
    <w:semiHidden/>
    <w:unhideWhenUsed/>
    <w:rsid w:val="00EE2482"/>
    <w:rPr>
      <w:sz w:val="16"/>
      <w:szCs w:val="16"/>
    </w:rPr>
  </w:style>
  <w:style w:type="paragraph" w:styleId="Textocomentario">
    <w:name w:val="annotation text"/>
    <w:basedOn w:val="Normal"/>
    <w:link w:val="TextocomentarioCar"/>
    <w:uiPriority w:val="99"/>
    <w:semiHidden/>
    <w:unhideWhenUsed/>
    <w:rsid w:val="00EE24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2482"/>
    <w:rPr>
      <w:rFonts w:eastAsiaTheme="minorEastAsia"/>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EE2482"/>
    <w:rPr>
      <w:b/>
      <w:bCs/>
    </w:rPr>
  </w:style>
  <w:style w:type="character" w:customStyle="1" w:styleId="AsuntodelcomentarioCar">
    <w:name w:val="Asunto del comentario Car"/>
    <w:basedOn w:val="TextocomentarioCar"/>
    <w:link w:val="Asuntodelcomentario"/>
    <w:uiPriority w:val="99"/>
    <w:semiHidden/>
    <w:rsid w:val="00EE2482"/>
    <w:rPr>
      <w:rFonts w:eastAsiaTheme="minorEastAsia"/>
      <w:b/>
      <w:bCs/>
      <w:sz w:val="20"/>
      <w:szCs w:val="20"/>
      <w:lang w:eastAsia="es-CL"/>
    </w:rPr>
  </w:style>
  <w:style w:type="paragraph" w:styleId="NormalWeb">
    <w:name w:val="Normal (Web)"/>
    <w:basedOn w:val="Normal"/>
    <w:uiPriority w:val="99"/>
    <w:semiHidden/>
    <w:unhideWhenUsed/>
    <w:rsid w:val="00EE248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2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82"/>
    <w:rPr>
      <w:rFonts w:eastAsiaTheme="minorEastAsia"/>
      <w:lang w:eastAsia="es-CL"/>
    </w:rPr>
  </w:style>
  <w:style w:type="paragraph" w:styleId="Piedepgina">
    <w:name w:val="footer"/>
    <w:basedOn w:val="Normal"/>
    <w:link w:val="PiedepginaCar"/>
    <w:uiPriority w:val="99"/>
    <w:unhideWhenUsed/>
    <w:rsid w:val="00EE2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82"/>
    <w:rPr>
      <w:rFonts w:eastAsiaTheme="minorEastAsia"/>
      <w:lang w:eastAsia="es-CL"/>
    </w:rPr>
  </w:style>
  <w:style w:type="paragraph" w:styleId="Textonotaalfinal">
    <w:name w:val="endnote text"/>
    <w:basedOn w:val="Normal"/>
    <w:link w:val="TextonotaalfinalCar"/>
    <w:uiPriority w:val="99"/>
    <w:semiHidden/>
    <w:unhideWhenUsed/>
    <w:rsid w:val="00EE24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482"/>
    <w:rPr>
      <w:rFonts w:eastAsiaTheme="minorEastAsia"/>
      <w:sz w:val="20"/>
      <w:szCs w:val="20"/>
      <w:lang w:eastAsia="es-CL"/>
    </w:rPr>
  </w:style>
  <w:style w:type="character" w:styleId="Refdenotaalfinal">
    <w:name w:val="endnote reference"/>
    <w:basedOn w:val="Fuentedeprrafopredeter"/>
    <w:uiPriority w:val="99"/>
    <w:semiHidden/>
    <w:unhideWhenUsed/>
    <w:rsid w:val="00EE2482"/>
    <w:rPr>
      <w:vertAlign w:val="superscript"/>
    </w:rPr>
  </w:style>
  <w:style w:type="paragraph" w:styleId="Textonotapie">
    <w:name w:val="footnote text"/>
    <w:basedOn w:val="Normal"/>
    <w:link w:val="TextonotapieCar"/>
    <w:uiPriority w:val="99"/>
    <w:semiHidden/>
    <w:unhideWhenUsed/>
    <w:rsid w:val="00EE24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82"/>
    <w:rPr>
      <w:rFonts w:eastAsiaTheme="minorEastAsia"/>
      <w:sz w:val="20"/>
      <w:szCs w:val="20"/>
      <w:lang w:eastAsia="es-CL"/>
    </w:rPr>
  </w:style>
  <w:style w:type="character" w:styleId="Refdenotaalpie">
    <w:name w:val="footnote reference"/>
    <w:basedOn w:val="Fuentedeprrafopredeter"/>
    <w:uiPriority w:val="99"/>
    <w:semiHidden/>
    <w:unhideWhenUsed/>
    <w:rsid w:val="00EE2482"/>
    <w:rPr>
      <w:vertAlign w:val="superscript"/>
    </w:rPr>
  </w:style>
  <w:style w:type="paragraph" w:styleId="TDC3">
    <w:name w:val="toc 3"/>
    <w:basedOn w:val="Normal"/>
    <w:next w:val="Normal"/>
    <w:autoRedefine/>
    <w:uiPriority w:val="39"/>
    <w:unhideWhenUsed/>
    <w:rsid w:val="00EE2482"/>
    <w:pPr>
      <w:spacing w:after="100"/>
      <w:ind w:left="440"/>
    </w:pPr>
  </w:style>
  <w:style w:type="table" w:styleId="Tablaconcuadrcula">
    <w:name w:val="Table Grid"/>
    <w:basedOn w:val="Tablanormal"/>
    <w:uiPriority w:val="59"/>
    <w:rsid w:val="00EE2482"/>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EE2482"/>
    <w:pPr>
      <w:spacing w:after="0" w:line="240" w:lineRule="auto"/>
    </w:pPr>
    <w:rPr>
      <w:rFonts w:eastAsiaTheme="minorEastAsia"/>
      <w:color w:val="000000" w:themeColor="text1" w:themeShade="BF"/>
      <w:lang w:eastAsia="es-C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EE2482"/>
    <w:pPr>
      <w:spacing w:after="0" w:line="240" w:lineRule="auto"/>
    </w:pPr>
    <w:rPr>
      <w:rFonts w:eastAsiaTheme="minorEastAsia"/>
      <w:lang w:eastAsia="es-CL"/>
    </w:rPr>
  </w:style>
  <w:style w:type="character" w:styleId="Nmerodelnea">
    <w:name w:val="line number"/>
    <w:basedOn w:val="Fuentedeprrafopredeter"/>
    <w:uiPriority w:val="99"/>
    <w:semiHidden/>
    <w:unhideWhenUsed/>
    <w:rsid w:val="00EE2482"/>
  </w:style>
  <w:style w:type="paragraph" w:customStyle="1" w:styleId="Code02User">
    <w:name w:val="Code 02 (User)"/>
    <w:basedOn w:val="Normal"/>
    <w:link w:val="Code02UserCar"/>
    <w:qFormat/>
    <w:rsid w:val="00EE2482"/>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EE2482"/>
    <w:rPr>
      <w:color w:val="800080" w:themeColor="followedHyperlink"/>
      <w:u w:val="single"/>
    </w:rPr>
  </w:style>
  <w:style w:type="character" w:customStyle="1" w:styleId="Code02UserCar">
    <w:name w:val="Code 02 (User) Car"/>
    <w:basedOn w:val="Fuentedeprrafopredeter"/>
    <w:link w:val="Code02User"/>
    <w:rsid w:val="00EE2482"/>
    <w:rPr>
      <w:rFonts w:eastAsiaTheme="minorEastAsia"/>
      <w:sz w:val="20"/>
      <w:shd w:val="clear" w:color="auto" w:fill="D9D9D9" w:themeFill="background1" w:themeFillShade="D9"/>
      <w:lang w:val="en-US" w:eastAsia="es-CL"/>
    </w:rPr>
  </w:style>
  <w:style w:type="paragraph" w:styleId="Textoindependiente">
    <w:name w:val="Body Text"/>
    <w:basedOn w:val="Normal"/>
    <w:link w:val="TextoindependienteCar"/>
    <w:uiPriority w:val="99"/>
    <w:unhideWhenUsed/>
    <w:rsid w:val="00EE2482"/>
    <w:pPr>
      <w:spacing w:after="120"/>
    </w:pPr>
  </w:style>
  <w:style w:type="character" w:customStyle="1" w:styleId="TextoindependienteCar">
    <w:name w:val="Texto independiente Car"/>
    <w:basedOn w:val="Fuentedeprrafopredeter"/>
    <w:link w:val="Textoindependiente"/>
    <w:uiPriority w:val="99"/>
    <w:rsid w:val="00EE2482"/>
    <w:rPr>
      <w:rFonts w:eastAsiaTheme="minorEastAsia"/>
      <w:lang w:eastAsia="es-CL"/>
    </w:rPr>
  </w:style>
  <w:style w:type="character" w:styleId="Textodelmarcadordeposicin">
    <w:name w:val="Placeholder Text"/>
    <w:basedOn w:val="Fuentedeprrafopredeter"/>
    <w:uiPriority w:val="99"/>
    <w:semiHidden/>
    <w:rsid w:val="00EE2482"/>
    <w:rPr>
      <w:color w:val="808080"/>
    </w:rPr>
  </w:style>
  <w:style w:type="table" w:customStyle="1" w:styleId="Estilo2">
    <w:name w:val="Estilo2"/>
    <w:basedOn w:val="Tablanormal"/>
    <w:uiPriority w:val="99"/>
    <w:rsid w:val="00EE2482"/>
    <w:pPr>
      <w:spacing w:after="0" w:line="240" w:lineRule="auto"/>
    </w:pPr>
    <w:rPr>
      <w:rFonts w:eastAsiaTheme="minorEastAsia"/>
      <w:lang w:eastAsia="es-CL"/>
    </w:rPr>
    <w:tblPr>
      <w:tblInd w:w="0" w:type="dxa"/>
      <w:tblBorders>
        <w:top w:val="single" w:sz="2" w:space="0" w:color="auto"/>
      </w:tblBorders>
      <w:tblCellMar>
        <w:top w:w="0" w:type="dxa"/>
        <w:left w:w="108" w:type="dxa"/>
        <w:bottom w:w="0" w:type="dxa"/>
        <w:right w:w="108" w:type="dxa"/>
      </w:tblCellMar>
    </w:tblPr>
    <w:tblStylePr w:type="firstRow">
      <w:pPr>
        <w:jc w:val="left"/>
      </w:p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nwCell">
      <w:pPr>
        <w:jc w:val="left"/>
      </w:pPr>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1463">
      <w:bodyDiv w:val="1"/>
      <w:marLeft w:val="0"/>
      <w:marRight w:val="0"/>
      <w:marTop w:val="0"/>
      <w:marBottom w:val="0"/>
      <w:divBdr>
        <w:top w:val="none" w:sz="0" w:space="0" w:color="auto"/>
        <w:left w:val="none" w:sz="0" w:space="0" w:color="auto"/>
        <w:bottom w:val="none" w:sz="0" w:space="0" w:color="auto"/>
        <w:right w:val="none" w:sz="0" w:space="0" w:color="auto"/>
      </w:divBdr>
    </w:div>
    <w:div w:id="290718884">
      <w:bodyDiv w:val="1"/>
      <w:marLeft w:val="0"/>
      <w:marRight w:val="0"/>
      <w:marTop w:val="0"/>
      <w:marBottom w:val="0"/>
      <w:divBdr>
        <w:top w:val="none" w:sz="0" w:space="0" w:color="auto"/>
        <w:left w:val="none" w:sz="0" w:space="0" w:color="auto"/>
        <w:bottom w:val="none" w:sz="0" w:space="0" w:color="auto"/>
        <w:right w:val="none" w:sz="0" w:space="0" w:color="auto"/>
      </w:divBdr>
    </w:div>
    <w:div w:id="612592209">
      <w:bodyDiv w:val="1"/>
      <w:marLeft w:val="0"/>
      <w:marRight w:val="0"/>
      <w:marTop w:val="0"/>
      <w:marBottom w:val="0"/>
      <w:divBdr>
        <w:top w:val="none" w:sz="0" w:space="0" w:color="auto"/>
        <w:left w:val="none" w:sz="0" w:space="0" w:color="auto"/>
        <w:bottom w:val="none" w:sz="0" w:space="0" w:color="auto"/>
        <w:right w:val="none" w:sz="0" w:space="0" w:color="auto"/>
      </w:divBdr>
    </w:div>
    <w:div w:id="618341627">
      <w:bodyDiv w:val="1"/>
      <w:marLeft w:val="0"/>
      <w:marRight w:val="0"/>
      <w:marTop w:val="0"/>
      <w:marBottom w:val="0"/>
      <w:divBdr>
        <w:top w:val="none" w:sz="0" w:space="0" w:color="auto"/>
        <w:left w:val="none" w:sz="0" w:space="0" w:color="auto"/>
        <w:bottom w:val="none" w:sz="0" w:space="0" w:color="auto"/>
        <w:right w:val="none" w:sz="0" w:space="0" w:color="auto"/>
      </w:divBdr>
    </w:div>
    <w:div w:id="757292042">
      <w:bodyDiv w:val="1"/>
      <w:marLeft w:val="0"/>
      <w:marRight w:val="0"/>
      <w:marTop w:val="0"/>
      <w:marBottom w:val="0"/>
      <w:divBdr>
        <w:top w:val="none" w:sz="0" w:space="0" w:color="auto"/>
        <w:left w:val="none" w:sz="0" w:space="0" w:color="auto"/>
        <w:bottom w:val="none" w:sz="0" w:space="0" w:color="auto"/>
        <w:right w:val="none" w:sz="0" w:space="0" w:color="auto"/>
      </w:divBdr>
    </w:div>
    <w:div w:id="1262029751">
      <w:bodyDiv w:val="1"/>
      <w:marLeft w:val="0"/>
      <w:marRight w:val="0"/>
      <w:marTop w:val="0"/>
      <w:marBottom w:val="0"/>
      <w:divBdr>
        <w:top w:val="none" w:sz="0" w:space="0" w:color="auto"/>
        <w:left w:val="none" w:sz="0" w:space="0" w:color="auto"/>
        <w:bottom w:val="none" w:sz="0" w:space="0" w:color="auto"/>
        <w:right w:val="none" w:sz="0" w:space="0" w:color="auto"/>
      </w:divBdr>
    </w:div>
    <w:div w:id="1358655566">
      <w:bodyDiv w:val="1"/>
      <w:marLeft w:val="0"/>
      <w:marRight w:val="0"/>
      <w:marTop w:val="0"/>
      <w:marBottom w:val="0"/>
      <w:divBdr>
        <w:top w:val="none" w:sz="0" w:space="0" w:color="auto"/>
        <w:left w:val="none" w:sz="0" w:space="0" w:color="auto"/>
        <w:bottom w:val="none" w:sz="0" w:space="0" w:color="auto"/>
        <w:right w:val="none" w:sz="0" w:space="0" w:color="auto"/>
      </w:divBdr>
    </w:div>
    <w:div w:id="1503550385">
      <w:bodyDiv w:val="1"/>
      <w:marLeft w:val="0"/>
      <w:marRight w:val="0"/>
      <w:marTop w:val="0"/>
      <w:marBottom w:val="0"/>
      <w:divBdr>
        <w:top w:val="none" w:sz="0" w:space="0" w:color="auto"/>
        <w:left w:val="none" w:sz="0" w:space="0" w:color="auto"/>
        <w:bottom w:val="none" w:sz="0" w:space="0" w:color="auto"/>
        <w:right w:val="none" w:sz="0" w:space="0" w:color="auto"/>
      </w:divBdr>
    </w:div>
    <w:div w:id="16046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bm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users.dcc.uchile.cl/~rrobbes/" TargetMode="External"/><Relationship Id="rId1" Type="http://schemas.openxmlformats.org/officeDocument/2006/relationships/hyperlink" Target="https://github.com/gabocorrea/Datos-Publicos-del-Trabajo-de-Titu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23BA12F-EF49-4E6C-A518-EDDB64C7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26</Pages>
  <Words>7239</Words>
  <Characters>39816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Correa</dc:creator>
  <cp:lastModifiedBy>Gabriel Correa</cp:lastModifiedBy>
  <cp:revision>41</cp:revision>
  <cp:lastPrinted>2015-08-19T16:31:00Z</cp:lastPrinted>
  <dcterms:created xsi:type="dcterms:W3CDTF">2015-08-19T15:37:00Z</dcterms:created>
  <dcterms:modified xsi:type="dcterms:W3CDTF">2015-08-20T01:22:00Z</dcterms:modified>
</cp:coreProperties>
</file>